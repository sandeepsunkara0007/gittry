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70F65" w14:textId="3E3060C2" w:rsidR="0075427D" w:rsidRDefault="00E85533">
      <w:pPr>
        <w:rPr>
          <w:lang w:val="en-US"/>
        </w:rPr>
      </w:pPr>
      <w:proofErr w:type="spellStart"/>
      <w:r>
        <w:rPr>
          <w:lang w:val="en-US"/>
        </w:rPr>
        <w:t>Mutithreading</w:t>
      </w:r>
      <w:proofErr w:type="spellEnd"/>
      <w:r>
        <w:rPr>
          <w:lang w:val="en-US"/>
        </w:rPr>
        <w:t>:</w:t>
      </w:r>
    </w:p>
    <w:p w14:paraId="7E4AAFD0" w14:textId="4450CBC3" w:rsidR="00053414" w:rsidRDefault="00053414">
      <w:pPr>
        <w:rPr>
          <w:lang w:val="en-US"/>
        </w:rPr>
      </w:pPr>
      <w:r>
        <w:rPr>
          <w:lang w:val="en-US"/>
        </w:rPr>
        <w:t>Semaphores in java ?</w:t>
      </w:r>
    </w:p>
    <w:p w14:paraId="3483BD1B" w14:textId="77777777" w:rsidR="00053414" w:rsidRPr="00053414" w:rsidRDefault="00053414" w:rsidP="0005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14">
        <w:rPr>
          <w:rFonts w:ascii="Times New Roman" w:eastAsia="Times New Roman" w:hAnsi="Times New Roman" w:cs="Times New Roman"/>
          <w:b/>
          <w:bCs/>
          <w:kern w:val="0"/>
          <w:sz w:val="27"/>
          <w:szCs w:val="27"/>
          <w:lang w:eastAsia="en-IN"/>
          <w14:ligatures w14:val="none"/>
        </w:rPr>
        <w:t>Semaphores in Java</w:t>
      </w:r>
    </w:p>
    <w:p w14:paraId="3CFA7AA4" w14:textId="77777777" w:rsidR="00053414" w:rsidRPr="00053414" w:rsidRDefault="00053414" w:rsidP="0005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kern w:val="0"/>
          <w:sz w:val="24"/>
          <w:szCs w:val="24"/>
          <w:lang w:eastAsia="en-IN"/>
          <w14:ligatures w14:val="none"/>
        </w:rPr>
        <w:t xml:space="preserve">A </w:t>
      </w:r>
      <w:r w:rsidRPr="00053414">
        <w:rPr>
          <w:rFonts w:ascii="Times New Roman" w:eastAsia="Times New Roman" w:hAnsi="Times New Roman" w:cs="Times New Roman"/>
          <w:b/>
          <w:bCs/>
          <w:kern w:val="0"/>
          <w:sz w:val="24"/>
          <w:szCs w:val="24"/>
          <w:lang w:eastAsia="en-IN"/>
          <w14:ligatures w14:val="none"/>
        </w:rPr>
        <w:t>Semaphore</w:t>
      </w:r>
      <w:r w:rsidRPr="00053414">
        <w:rPr>
          <w:rFonts w:ascii="Times New Roman" w:eastAsia="Times New Roman" w:hAnsi="Times New Roman" w:cs="Times New Roman"/>
          <w:kern w:val="0"/>
          <w:sz w:val="24"/>
          <w:szCs w:val="24"/>
          <w:lang w:eastAsia="en-IN"/>
          <w14:ligatures w14:val="none"/>
        </w:rPr>
        <w:t xml:space="preserve"> in Java is a concurrency control mechanism used to restrict access to a shared resource by multiple threads. It is part of the </w:t>
      </w:r>
      <w:proofErr w:type="spellStart"/>
      <w:r w:rsidRPr="00053414">
        <w:rPr>
          <w:rFonts w:ascii="Courier New" w:eastAsia="Times New Roman" w:hAnsi="Courier New" w:cs="Courier New"/>
          <w:b/>
          <w:bCs/>
          <w:kern w:val="0"/>
          <w:sz w:val="20"/>
          <w:szCs w:val="20"/>
          <w:lang w:eastAsia="en-IN"/>
          <w14:ligatures w14:val="none"/>
        </w:rPr>
        <w:t>java.util.concurrent</w:t>
      </w:r>
      <w:proofErr w:type="spellEnd"/>
      <w:r w:rsidRPr="00053414">
        <w:rPr>
          <w:rFonts w:ascii="Times New Roman" w:eastAsia="Times New Roman" w:hAnsi="Times New Roman" w:cs="Times New Roman"/>
          <w:kern w:val="0"/>
          <w:sz w:val="24"/>
          <w:szCs w:val="24"/>
          <w:lang w:eastAsia="en-IN"/>
          <w14:ligatures w14:val="none"/>
        </w:rPr>
        <w:t xml:space="preserve"> package and is used to limit the number of threads that can access a resource at the same time.</w:t>
      </w:r>
    </w:p>
    <w:p w14:paraId="703FCA81" w14:textId="77777777" w:rsidR="00053414" w:rsidRPr="00053414" w:rsidRDefault="001E042F" w:rsidP="0005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B15270">
          <v:rect id="_x0000_i1025" style="width:0;height:1.5pt" o:hralign="center" o:hrstd="t" o:hr="t" fillcolor="#a0a0a0" stroked="f"/>
        </w:pict>
      </w:r>
    </w:p>
    <w:p w14:paraId="5A48AA67" w14:textId="77777777" w:rsidR="00053414" w:rsidRPr="00053414" w:rsidRDefault="00053414" w:rsidP="0005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14">
        <w:rPr>
          <w:rFonts w:ascii="Times New Roman" w:eastAsia="Times New Roman" w:hAnsi="Times New Roman" w:cs="Times New Roman"/>
          <w:b/>
          <w:bCs/>
          <w:kern w:val="0"/>
          <w:sz w:val="27"/>
          <w:szCs w:val="27"/>
          <w:lang w:eastAsia="en-IN"/>
          <w14:ligatures w14:val="none"/>
        </w:rPr>
        <w:t>How Semaphores Work?</w:t>
      </w:r>
    </w:p>
    <w:p w14:paraId="30BE0EDB" w14:textId="77777777" w:rsidR="00053414" w:rsidRPr="00053414" w:rsidRDefault="00053414" w:rsidP="0005341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Counting Semaphore</w:t>
      </w:r>
      <w:r w:rsidRPr="00053414">
        <w:rPr>
          <w:rFonts w:ascii="Times New Roman" w:eastAsia="Times New Roman" w:hAnsi="Times New Roman" w:cs="Times New Roman"/>
          <w:kern w:val="0"/>
          <w:sz w:val="24"/>
          <w:szCs w:val="24"/>
          <w:lang w:eastAsia="en-IN"/>
          <w14:ligatures w14:val="none"/>
        </w:rPr>
        <w:t xml:space="preserve"> maintains a counter: </w:t>
      </w:r>
    </w:p>
    <w:p w14:paraId="064CAE72" w14:textId="77777777" w:rsidR="00053414" w:rsidRPr="00053414" w:rsidRDefault="00053414" w:rsidP="0005341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kern w:val="0"/>
          <w:sz w:val="24"/>
          <w:szCs w:val="24"/>
          <w:lang w:eastAsia="en-IN"/>
          <w14:ligatures w14:val="none"/>
        </w:rPr>
        <w:t xml:space="preserve">If the counter &gt; 0 → A thread </w:t>
      </w:r>
      <w:r w:rsidRPr="00053414">
        <w:rPr>
          <w:rFonts w:ascii="Times New Roman" w:eastAsia="Times New Roman" w:hAnsi="Times New Roman" w:cs="Times New Roman"/>
          <w:b/>
          <w:bCs/>
          <w:kern w:val="0"/>
          <w:sz w:val="24"/>
          <w:szCs w:val="24"/>
          <w:lang w:eastAsia="en-IN"/>
          <w14:ligatures w14:val="none"/>
        </w:rPr>
        <w:t>acquires</w:t>
      </w:r>
      <w:r w:rsidRPr="00053414">
        <w:rPr>
          <w:rFonts w:ascii="Times New Roman" w:eastAsia="Times New Roman" w:hAnsi="Times New Roman" w:cs="Times New Roman"/>
          <w:kern w:val="0"/>
          <w:sz w:val="24"/>
          <w:szCs w:val="24"/>
          <w:lang w:eastAsia="en-IN"/>
          <w14:ligatures w14:val="none"/>
        </w:rPr>
        <w:t xml:space="preserve"> a permit and proceeds.</w:t>
      </w:r>
    </w:p>
    <w:p w14:paraId="46CCF872" w14:textId="77777777" w:rsidR="00053414" w:rsidRPr="00053414" w:rsidRDefault="00053414" w:rsidP="0005341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kern w:val="0"/>
          <w:sz w:val="24"/>
          <w:szCs w:val="24"/>
          <w:lang w:eastAsia="en-IN"/>
          <w14:ligatures w14:val="none"/>
        </w:rPr>
        <w:t xml:space="preserve">If the counter = 0 → Threads must </w:t>
      </w:r>
      <w:r w:rsidRPr="00053414">
        <w:rPr>
          <w:rFonts w:ascii="Times New Roman" w:eastAsia="Times New Roman" w:hAnsi="Times New Roman" w:cs="Times New Roman"/>
          <w:b/>
          <w:bCs/>
          <w:kern w:val="0"/>
          <w:sz w:val="24"/>
          <w:szCs w:val="24"/>
          <w:lang w:eastAsia="en-IN"/>
          <w14:ligatures w14:val="none"/>
        </w:rPr>
        <w:t>wait</w:t>
      </w:r>
      <w:r w:rsidRPr="00053414">
        <w:rPr>
          <w:rFonts w:ascii="Times New Roman" w:eastAsia="Times New Roman" w:hAnsi="Times New Roman" w:cs="Times New Roman"/>
          <w:kern w:val="0"/>
          <w:sz w:val="24"/>
          <w:szCs w:val="24"/>
          <w:lang w:eastAsia="en-IN"/>
          <w14:ligatures w14:val="none"/>
        </w:rPr>
        <w:t xml:space="preserve"> until a permit is available.</w:t>
      </w:r>
    </w:p>
    <w:p w14:paraId="40640D9F" w14:textId="77777777" w:rsidR="00053414" w:rsidRPr="00053414" w:rsidRDefault="00053414" w:rsidP="0005341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Binary Semaphore</w:t>
      </w:r>
      <w:r w:rsidRPr="00053414">
        <w:rPr>
          <w:rFonts w:ascii="Times New Roman" w:eastAsia="Times New Roman" w:hAnsi="Times New Roman" w:cs="Times New Roman"/>
          <w:kern w:val="0"/>
          <w:sz w:val="24"/>
          <w:szCs w:val="24"/>
          <w:lang w:eastAsia="en-IN"/>
          <w14:ligatures w14:val="none"/>
        </w:rPr>
        <w:t xml:space="preserve"> (special case, similar to a mutex) allows only </w:t>
      </w:r>
      <w:r w:rsidRPr="00053414">
        <w:rPr>
          <w:rFonts w:ascii="Times New Roman" w:eastAsia="Times New Roman" w:hAnsi="Times New Roman" w:cs="Times New Roman"/>
          <w:b/>
          <w:bCs/>
          <w:kern w:val="0"/>
          <w:sz w:val="24"/>
          <w:szCs w:val="24"/>
          <w:lang w:eastAsia="en-IN"/>
          <w14:ligatures w14:val="none"/>
        </w:rPr>
        <w:t>one thread</w:t>
      </w:r>
      <w:r w:rsidRPr="00053414">
        <w:rPr>
          <w:rFonts w:ascii="Times New Roman" w:eastAsia="Times New Roman" w:hAnsi="Times New Roman" w:cs="Times New Roman"/>
          <w:kern w:val="0"/>
          <w:sz w:val="24"/>
          <w:szCs w:val="24"/>
          <w:lang w:eastAsia="en-IN"/>
          <w14:ligatures w14:val="none"/>
        </w:rPr>
        <w:t xml:space="preserve"> at a time.</w:t>
      </w:r>
    </w:p>
    <w:p w14:paraId="596B6F4B" w14:textId="77777777" w:rsidR="00053414" w:rsidRPr="00053414" w:rsidRDefault="001E042F" w:rsidP="0005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B44C28">
          <v:rect id="_x0000_i1026" style="width:0;height:1.5pt" o:hralign="center" o:hrstd="t" o:hr="t" fillcolor="#a0a0a0" stroked="f"/>
        </w:pict>
      </w:r>
    </w:p>
    <w:p w14:paraId="0999649E" w14:textId="77777777" w:rsidR="00053414" w:rsidRPr="00053414" w:rsidRDefault="00053414" w:rsidP="0005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14">
        <w:rPr>
          <w:rFonts w:ascii="Times New Roman" w:eastAsia="Times New Roman" w:hAnsi="Times New Roman" w:cs="Times New Roman"/>
          <w:b/>
          <w:bCs/>
          <w:kern w:val="0"/>
          <w:sz w:val="27"/>
          <w:szCs w:val="27"/>
          <w:lang w:eastAsia="en-IN"/>
          <w14:ligatures w14:val="none"/>
        </w:rPr>
        <w:t>Example Usage of Semaphore</w:t>
      </w:r>
    </w:p>
    <w:p w14:paraId="5CB5C91A"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import </w:t>
      </w:r>
      <w:proofErr w:type="spellStart"/>
      <w:r w:rsidRPr="00053414">
        <w:rPr>
          <w:rFonts w:ascii="Courier New" w:eastAsia="Times New Roman" w:hAnsi="Courier New" w:cs="Courier New"/>
          <w:kern w:val="0"/>
          <w:sz w:val="20"/>
          <w:szCs w:val="20"/>
          <w:lang w:eastAsia="en-IN"/>
          <w14:ligatures w14:val="none"/>
        </w:rPr>
        <w:t>java.util.concurrent.Semaphore</w:t>
      </w:r>
      <w:proofErr w:type="spellEnd"/>
      <w:r w:rsidRPr="00053414">
        <w:rPr>
          <w:rFonts w:ascii="Courier New" w:eastAsia="Times New Roman" w:hAnsi="Courier New" w:cs="Courier New"/>
          <w:kern w:val="0"/>
          <w:sz w:val="20"/>
          <w:szCs w:val="20"/>
          <w:lang w:eastAsia="en-IN"/>
          <w14:ligatures w14:val="none"/>
        </w:rPr>
        <w:t>;</w:t>
      </w:r>
    </w:p>
    <w:p w14:paraId="44F0E421"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6C9F3A"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class </w:t>
      </w:r>
      <w:proofErr w:type="spellStart"/>
      <w:r w:rsidRPr="00053414">
        <w:rPr>
          <w:rFonts w:ascii="Courier New" w:eastAsia="Times New Roman" w:hAnsi="Courier New" w:cs="Courier New"/>
          <w:kern w:val="0"/>
          <w:sz w:val="20"/>
          <w:szCs w:val="20"/>
          <w:lang w:eastAsia="en-IN"/>
          <w14:ligatures w14:val="none"/>
        </w:rPr>
        <w:t>SharedResource</w:t>
      </w:r>
      <w:proofErr w:type="spellEnd"/>
      <w:r w:rsidRPr="00053414">
        <w:rPr>
          <w:rFonts w:ascii="Courier New" w:eastAsia="Times New Roman" w:hAnsi="Courier New" w:cs="Courier New"/>
          <w:kern w:val="0"/>
          <w:sz w:val="20"/>
          <w:szCs w:val="20"/>
          <w:lang w:eastAsia="en-IN"/>
          <w14:ligatures w14:val="none"/>
        </w:rPr>
        <w:t xml:space="preserve"> {</w:t>
      </w:r>
    </w:p>
    <w:p w14:paraId="2A255AB9"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private final Semaphore </w:t>
      </w:r>
      <w:proofErr w:type="spellStart"/>
      <w:r w:rsidRPr="00053414">
        <w:rPr>
          <w:rFonts w:ascii="Courier New" w:eastAsia="Times New Roman" w:hAnsi="Courier New" w:cs="Courier New"/>
          <w:kern w:val="0"/>
          <w:sz w:val="20"/>
          <w:szCs w:val="20"/>
          <w:lang w:eastAsia="en-IN"/>
          <w14:ligatures w14:val="none"/>
        </w:rPr>
        <w:t>semaphore</w:t>
      </w:r>
      <w:proofErr w:type="spellEnd"/>
      <w:r w:rsidRPr="00053414">
        <w:rPr>
          <w:rFonts w:ascii="Courier New" w:eastAsia="Times New Roman" w:hAnsi="Courier New" w:cs="Courier New"/>
          <w:kern w:val="0"/>
          <w:sz w:val="20"/>
          <w:szCs w:val="20"/>
          <w:lang w:eastAsia="en-IN"/>
          <w14:ligatures w14:val="none"/>
        </w:rPr>
        <w:t xml:space="preserve"> = new Semaphore(2); // Allow max 2 threads</w:t>
      </w:r>
    </w:p>
    <w:p w14:paraId="76163F33"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83791E"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void </w:t>
      </w:r>
      <w:proofErr w:type="spellStart"/>
      <w:r w:rsidRPr="00053414">
        <w:rPr>
          <w:rFonts w:ascii="Courier New" w:eastAsia="Times New Roman" w:hAnsi="Courier New" w:cs="Courier New"/>
          <w:kern w:val="0"/>
          <w:sz w:val="20"/>
          <w:szCs w:val="20"/>
          <w:lang w:eastAsia="en-IN"/>
          <w14:ligatures w14:val="none"/>
        </w:rPr>
        <w:t>useResource</w:t>
      </w:r>
      <w:proofErr w:type="spellEnd"/>
      <w:r w:rsidRPr="00053414">
        <w:rPr>
          <w:rFonts w:ascii="Courier New" w:eastAsia="Times New Roman" w:hAnsi="Courier New" w:cs="Courier New"/>
          <w:kern w:val="0"/>
          <w:sz w:val="20"/>
          <w:szCs w:val="20"/>
          <w:lang w:eastAsia="en-IN"/>
          <w14:ligatures w14:val="none"/>
        </w:rPr>
        <w:t xml:space="preserve">(String </w:t>
      </w:r>
      <w:proofErr w:type="spellStart"/>
      <w:r w:rsidRPr="00053414">
        <w:rPr>
          <w:rFonts w:ascii="Courier New" w:eastAsia="Times New Roman" w:hAnsi="Courier New" w:cs="Courier New"/>
          <w:kern w:val="0"/>
          <w:sz w:val="20"/>
          <w:szCs w:val="20"/>
          <w:lang w:eastAsia="en-IN"/>
          <w14:ligatures w14:val="none"/>
        </w:rPr>
        <w:t>threadName</w:t>
      </w:r>
      <w:proofErr w:type="spellEnd"/>
      <w:r w:rsidRPr="00053414">
        <w:rPr>
          <w:rFonts w:ascii="Courier New" w:eastAsia="Times New Roman" w:hAnsi="Courier New" w:cs="Courier New"/>
          <w:kern w:val="0"/>
          <w:sz w:val="20"/>
          <w:szCs w:val="20"/>
          <w:lang w:eastAsia="en-IN"/>
          <w14:ligatures w14:val="none"/>
        </w:rPr>
        <w:t>) {</w:t>
      </w:r>
    </w:p>
    <w:p w14:paraId="24CA5BD3"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try {</w:t>
      </w:r>
    </w:p>
    <w:p w14:paraId="02318506"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semaphore.acquire</w:t>
      </w:r>
      <w:proofErr w:type="spellEnd"/>
      <w:r w:rsidRPr="00053414">
        <w:rPr>
          <w:rFonts w:ascii="Courier New" w:eastAsia="Times New Roman" w:hAnsi="Courier New" w:cs="Courier New"/>
          <w:kern w:val="0"/>
          <w:sz w:val="20"/>
          <w:szCs w:val="20"/>
          <w:lang w:eastAsia="en-IN"/>
          <w14:ligatures w14:val="none"/>
        </w:rPr>
        <w:t>();  // Acquire a permit</w:t>
      </w:r>
    </w:p>
    <w:p w14:paraId="40C8E2B7"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System.out.println</w:t>
      </w:r>
      <w:proofErr w:type="spellEnd"/>
      <w:r w:rsidRPr="00053414">
        <w:rPr>
          <w:rFonts w:ascii="Courier New" w:eastAsia="Times New Roman" w:hAnsi="Courier New" w:cs="Courier New"/>
          <w:kern w:val="0"/>
          <w:sz w:val="20"/>
          <w:szCs w:val="20"/>
          <w:lang w:eastAsia="en-IN"/>
          <w14:ligatures w14:val="none"/>
        </w:rPr>
        <w:t>(</w:t>
      </w:r>
      <w:proofErr w:type="spellStart"/>
      <w:r w:rsidRPr="00053414">
        <w:rPr>
          <w:rFonts w:ascii="Courier New" w:eastAsia="Times New Roman" w:hAnsi="Courier New" w:cs="Courier New"/>
          <w:kern w:val="0"/>
          <w:sz w:val="20"/>
          <w:szCs w:val="20"/>
          <w:lang w:eastAsia="en-IN"/>
          <w14:ligatures w14:val="none"/>
        </w:rPr>
        <w:t>threadName</w:t>
      </w:r>
      <w:proofErr w:type="spellEnd"/>
      <w:r w:rsidRPr="00053414">
        <w:rPr>
          <w:rFonts w:ascii="Courier New" w:eastAsia="Times New Roman" w:hAnsi="Courier New" w:cs="Courier New"/>
          <w:kern w:val="0"/>
          <w:sz w:val="20"/>
          <w:szCs w:val="20"/>
          <w:lang w:eastAsia="en-IN"/>
          <w14:ligatures w14:val="none"/>
        </w:rPr>
        <w:t xml:space="preserve"> + " is accessing the resource...");</w:t>
      </w:r>
    </w:p>
    <w:p w14:paraId="75AE4E69"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Thread.sleep</w:t>
      </w:r>
      <w:proofErr w:type="spellEnd"/>
      <w:r w:rsidRPr="00053414">
        <w:rPr>
          <w:rFonts w:ascii="Courier New" w:eastAsia="Times New Roman" w:hAnsi="Courier New" w:cs="Courier New"/>
          <w:kern w:val="0"/>
          <w:sz w:val="20"/>
          <w:szCs w:val="20"/>
          <w:lang w:eastAsia="en-IN"/>
          <w14:ligatures w14:val="none"/>
        </w:rPr>
        <w:t>(2000);  // Simulate resource usage</w:t>
      </w:r>
    </w:p>
    <w:p w14:paraId="3B031160"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System.out.println</w:t>
      </w:r>
      <w:proofErr w:type="spellEnd"/>
      <w:r w:rsidRPr="00053414">
        <w:rPr>
          <w:rFonts w:ascii="Courier New" w:eastAsia="Times New Roman" w:hAnsi="Courier New" w:cs="Courier New"/>
          <w:kern w:val="0"/>
          <w:sz w:val="20"/>
          <w:szCs w:val="20"/>
          <w:lang w:eastAsia="en-IN"/>
          <w14:ligatures w14:val="none"/>
        </w:rPr>
        <w:t>(</w:t>
      </w:r>
      <w:proofErr w:type="spellStart"/>
      <w:r w:rsidRPr="00053414">
        <w:rPr>
          <w:rFonts w:ascii="Courier New" w:eastAsia="Times New Roman" w:hAnsi="Courier New" w:cs="Courier New"/>
          <w:kern w:val="0"/>
          <w:sz w:val="20"/>
          <w:szCs w:val="20"/>
          <w:lang w:eastAsia="en-IN"/>
          <w14:ligatures w14:val="none"/>
        </w:rPr>
        <w:t>threadName</w:t>
      </w:r>
      <w:proofErr w:type="spellEnd"/>
      <w:r w:rsidRPr="00053414">
        <w:rPr>
          <w:rFonts w:ascii="Courier New" w:eastAsia="Times New Roman" w:hAnsi="Courier New" w:cs="Courier New"/>
          <w:kern w:val="0"/>
          <w:sz w:val="20"/>
          <w:szCs w:val="20"/>
          <w:lang w:eastAsia="en-IN"/>
          <w14:ligatures w14:val="none"/>
        </w:rPr>
        <w:t xml:space="preserve"> + " is done.");</w:t>
      </w:r>
    </w:p>
    <w:p w14:paraId="7FBE53D5"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 catch (</w:t>
      </w:r>
      <w:proofErr w:type="spellStart"/>
      <w:r w:rsidRPr="00053414">
        <w:rPr>
          <w:rFonts w:ascii="Courier New" w:eastAsia="Times New Roman" w:hAnsi="Courier New" w:cs="Courier New"/>
          <w:kern w:val="0"/>
          <w:sz w:val="20"/>
          <w:szCs w:val="20"/>
          <w:lang w:eastAsia="en-IN"/>
          <w14:ligatures w14:val="none"/>
        </w:rPr>
        <w:t>InterruptedException</w:t>
      </w:r>
      <w:proofErr w:type="spellEnd"/>
      <w:r w:rsidRPr="00053414">
        <w:rPr>
          <w:rFonts w:ascii="Courier New" w:eastAsia="Times New Roman" w:hAnsi="Courier New" w:cs="Courier New"/>
          <w:kern w:val="0"/>
          <w:sz w:val="20"/>
          <w:szCs w:val="20"/>
          <w:lang w:eastAsia="en-IN"/>
          <w14:ligatures w14:val="none"/>
        </w:rPr>
        <w:t xml:space="preserve"> e) {</w:t>
      </w:r>
    </w:p>
    <w:p w14:paraId="43A308EA"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e.printStackTrace</w:t>
      </w:r>
      <w:proofErr w:type="spellEnd"/>
      <w:r w:rsidRPr="00053414">
        <w:rPr>
          <w:rFonts w:ascii="Courier New" w:eastAsia="Times New Roman" w:hAnsi="Courier New" w:cs="Courier New"/>
          <w:kern w:val="0"/>
          <w:sz w:val="20"/>
          <w:szCs w:val="20"/>
          <w:lang w:eastAsia="en-IN"/>
          <w14:ligatures w14:val="none"/>
        </w:rPr>
        <w:t>();</w:t>
      </w:r>
    </w:p>
    <w:p w14:paraId="6099E0A2"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 finally {</w:t>
      </w:r>
    </w:p>
    <w:p w14:paraId="0A4B88B6"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semaphore.release</w:t>
      </w:r>
      <w:proofErr w:type="spellEnd"/>
      <w:r w:rsidRPr="00053414">
        <w:rPr>
          <w:rFonts w:ascii="Courier New" w:eastAsia="Times New Roman" w:hAnsi="Courier New" w:cs="Courier New"/>
          <w:kern w:val="0"/>
          <w:sz w:val="20"/>
          <w:szCs w:val="20"/>
          <w:lang w:eastAsia="en-IN"/>
          <w14:ligatures w14:val="none"/>
        </w:rPr>
        <w:t>();  // Release the permit</w:t>
      </w:r>
    </w:p>
    <w:p w14:paraId="0EC86A23"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
    <w:p w14:paraId="399C8726"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
    <w:p w14:paraId="44F98CC1"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w:t>
      </w:r>
    </w:p>
    <w:p w14:paraId="34999AAF"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D00BDC"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public class </w:t>
      </w:r>
      <w:proofErr w:type="spellStart"/>
      <w:r w:rsidRPr="00053414">
        <w:rPr>
          <w:rFonts w:ascii="Courier New" w:eastAsia="Times New Roman" w:hAnsi="Courier New" w:cs="Courier New"/>
          <w:kern w:val="0"/>
          <w:sz w:val="20"/>
          <w:szCs w:val="20"/>
          <w:lang w:eastAsia="en-IN"/>
          <w14:ligatures w14:val="none"/>
        </w:rPr>
        <w:t>SemaphoreExample</w:t>
      </w:r>
      <w:proofErr w:type="spellEnd"/>
      <w:r w:rsidRPr="00053414">
        <w:rPr>
          <w:rFonts w:ascii="Courier New" w:eastAsia="Times New Roman" w:hAnsi="Courier New" w:cs="Courier New"/>
          <w:kern w:val="0"/>
          <w:sz w:val="20"/>
          <w:szCs w:val="20"/>
          <w:lang w:eastAsia="en-IN"/>
          <w14:ligatures w14:val="none"/>
        </w:rPr>
        <w:t xml:space="preserve"> {</w:t>
      </w:r>
    </w:p>
    <w:p w14:paraId="5F63BA0E"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public static void main(String[] </w:t>
      </w:r>
      <w:proofErr w:type="spellStart"/>
      <w:r w:rsidRPr="00053414">
        <w:rPr>
          <w:rFonts w:ascii="Courier New" w:eastAsia="Times New Roman" w:hAnsi="Courier New" w:cs="Courier New"/>
          <w:kern w:val="0"/>
          <w:sz w:val="20"/>
          <w:szCs w:val="20"/>
          <w:lang w:eastAsia="en-IN"/>
          <w14:ligatures w14:val="none"/>
        </w:rPr>
        <w:t>args</w:t>
      </w:r>
      <w:proofErr w:type="spellEnd"/>
      <w:r w:rsidRPr="00053414">
        <w:rPr>
          <w:rFonts w:ascii="Courier New" w:eastAsia="Times New Roman" w:hAnsi="Courier New" w:cs="Courier New"/>
          <w:kern w:val="0"/>
          <w:sz w:val="20"/>
          <w:szCs w:val="20"/>
          <w:lang w:eastAsia="en-IN"/>
          <w14:ligatures w14:val="none"/>
        </w:rPr>
        <w:t>) {</w:t>
      </w:r>
    </w:p>
    <w:p w14:paraId="0FE5A1B3"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SharedResource</w:t>
      </w:r>
      <w:proofErr w:type="spellEnd"/>
      <w:r w:rsidRPr="00053414">
        <w:rPr>
          <w:rFonts w:ascii="Courier New" w:eastAsia="Times New Roman" w:hAnsi="Courier New" w:cs="Courier New"/>
          <w:kern w:val="0"/>
          <w:sz w:val="20"/>
          <w:szCs w:val="20"/>
          <w:lang w:eastAsia="en-IN"/>
          <w14:ligatures w14:val="none"/>
        </w:rPr>
        <w:t xml:space="preserve"> resource = new </w:t>
      </w:r>
      <w:proofErr w:type="spellStart"/>
      <w:r w:rsidRPr="00053414">
        <w:rPr>
          <w:rFonts w:ascii="Courier New" w:eastAsia="Times New Roman" w:hAnsi="Courier New" w:cs="Courier New"/>
          <w:kern w:val="0"/>
          <w:sz w:val="20"/>
          <w:szCs w:val="20"/>
          <w:lang w:eastAsia="en-IN"/>
          <w14:ligatures w14:val="none"/>
        </w:rPr>
        <w:t>SharedResource</w:t>
      </w:r>
      <w:proofErr w:type="spellEnd"/>
      <w:r w:rsidRPr="00053414">
        <w:rPr>
          <w:rFonts w:ascii="Courier New" w:eastAsia="Times New Roman" w:hAnsi="Courier New" w:cs="Courier New"/>
          <w:kern w:val="0"/>
          <w:sz w:val="20"/>
          <w:szCs w:val="20"/>
          <w:lang w:eastAsia="en-IN"/>
          <w14:ligatures w14:val="none"/>
        </w:rPr>
        <w:t>();</w:t>
      </w:r>
    </w:p>
    <w:p w14:paraId="7779181B"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9EB9F8"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for (int </w:t>
      </w:r>
      <w:proofErr w:type="spellStart"/>
      <w:r w:rsidRPr="00053414">
        <w:rPr>
          <w:rFonts w:ascii="Courier New" w:eastAsia="Times New Roman" w:hAnsi="Courier New" w:cs="Courier New"/>
          <w:kern w:val="0"/>
          <w:sz w:val="20"/>
          <w:szCs w:val="20"/>
          <w:lang w:eastAsia="en-IN"/>
          <w14:ligatures w14:val="none"/>
        </w:rPr>
        <w:t>i</w:t>
      </w:r>
      <w:proofErr w:type="spellEnd"/>
      <w:r w:rsidRPr="00053414">
        <w:rPr>
          <w:rFonts w:ascii="Courier New" w:eastAsia="Times New Roman" w:hAnsi="Courier New" w:cs="Courier New"/>
          <w:kern w:val="0"/>
          <w:sz w:val="20"/>
          <w:szCs w:val="20"/>
          <w:lang w:eastAsia="en-IN"/>
          <w14:ligatures w14:val="none"/>
        </w:rPr>
        <w:t xml:space="preserve"> = 1; </w:t>
      </w:r>
      <w:proofErr w:type="spellStart"/>
      <w:r w:rsidRPr="00053414">
        <w:rPr>
          <w:rFonts w:ascii="Courier New" w:eastAsia="Times New Roman" w:hAnsi="Courier New" w:cs="Courier New"/>
          <w:kern w:val="0"/>
          <w:sz w:val="20"/>
          <w:szCs w:val="20"/>
          <w:lang w:eastAsia="en-IN"/>
          <w14:ligatures w14:val="none"/>
        </w:rPr>
        <w:t>i</w:t>
      </w:r>
      <w:proofErr w:type="spellEnd"/>
      <w:r w:rsidRPr="00053414">
        <w:rPr>
          <w:rFonts w:ascii="Courier New" w:eastAsia="Times New Roman" w:hAnsi="Courier New" w:cs="Courier New"/>
          <w:kern w:val="0"/>
          <w:sz w:val="20"/>
          <w:szCs w:val="20"/>
          <w:lang w:eastAsia="en-IN"/>
          <w14:ligatures w14:val="none"/>
        </w:rPr>
        <w:t xml:space="preserve"> &lt;= 5; </w:t>
      </w:r>
      <w:proofErr w:type="spellStart"/>
      <w:r w:rsidRPr="00053414">
        <w:rPr>
          <w:rFonts w:ascii="Courier New" w:eastAsia="Times New Roman" w:hAnsi="Courier New" w:cs="Courier New"/>
          <w:kern w:val="0"/>
          <w:sz w:val="20"/>
          <w:szCs w:val="20"/>
          <w:lang w:eastAsia="en-IN"/>
          <w14:ligatures w14:val="none"/>
        </w:rPr>
        <w:t>i</w:t>
      </w:r>
      <w:proofErr w:type="spellEnd"/>
      <w:r w:rsidRPr="00053414">
        <w:rPr>
          <w:rFonts w:ascii="Courier New" w:eastAsia="Times New Roman" w:hAnsi="Courier New" w:cs="Courier New"/>
          <w:kern w:val="0"/>
          <w:sz w:val="20"/>
          <w:szCs w:val="20"/>
          <w:lang w:eastAsia="en-IN"/>
          <w14:ligatures w14:val="none"/>
        </w:rPr>
        <w:t>++) {</w:t>
      </w:r>
    </w:p>
    <w:p w14:paraId="13514A2B"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final String </w:t>
      </w:r>
      <w:proofErr w:type="spellStart"/>
      <w:r w:rsidRPr="00053414">
        <w:rPr>
          <w:rFonts w:ascii="Courier New" w:eastAsia="Times New Roman" w:hAnsi="Courier New" w:cs="Courier New"/>
          <w:kern w:val="0"/>
          <w:sz w:val="20"/>
          <w:szCs w:val="20"/>
          <w:lang w:eastAsia="en-IN"/>
          <w14:ligatures w14:val="none"/>
        </w:rPr>
        <w:t>threadName</w:t>
      </w:r>
      <w:proofErr w:type="spellEnd"/>
      <w:r w:rsidRPr="00053414">
        <w:rPr>
          <w:rFonts w:ascii="Courier New" w:eastAsia="Times New Roman" w:hAnsi="Courier New" w:cs="Courier New"/>
          <w:kern w:val="0"/>
          <w:sz w:val="20"/>
          <w:szCs w:val="20"/>
          <w:lang w:eastAsia="en-IN"/>
          <w14:ligatures w14:val="none"/>
        </w:rPr>
        <w:t xml:space="preserve"> = "Thread-" + </w:t>
      </w:r>
      <w:proofErr w:type="spellStart"/>
      <w:r w:rsidRPr="00053414">
        <w:rPr>
          <w:rFonts w:ascii="Courier New" w:eastAsia="Times New Roman" w:hAnsi="Courier New" w:cs="Courier New"/>
          <w:kern w:val="0"/>
          <w:sz w:val="20"/>
          <w:szCs w:val="20"/>
          <w:lang w:eastAsia="en-IN"/>
          <w14:ligatures w14:val="none"/>
        </w:rPr>
        <w:t>i</w:t>
      </w:r>
      <w:proofErr w:type="spellEnd"/>
      <w:r w:rsidRPr="00053414">
        <w:rPr>
          <w:rFonts w:ascii="Courier New" w:eastAsia="Times New Roman" w:hAnsi="Courier New" w:cs="Courier New"/>
          <w:kern w:val="0"/>
          <w:sz w:val="20"/>
          <w:szCs w:val="20"/>
          <w:lang w:eastAsia="en-IN"/>
          <w14:ligatures w14:val="none"/>
        </w:rPr>
        <w:t>;</w:t>
      </w:r>
    </w:p>
    <w:p w14:paraId="30971CD4"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new Thread(() -&gt; </w:t>
      </w:r>
      <w:proofErr w:type="spellStart"/>
      <w:r w:rsidRPr="00053414">
        <w:rPr>
          <w:rFonts w:ascii="Courier New" w:eastAsia="Times New Roman" w:hAnsi="Courier New" w:cs="Courier New"/>
          <w:kern w:val="0"/>
          <w:sz w:val="20"/>
          <w:szCs w:val="20"/>
          <w:lang w:eastAsia="en-IN"/>
          <w14:ligatures w14:val="none"/>
        </w:rPr>
        <w:t>resource.useResource</w:t>
      </w:r>
      <w:proofErr w:type="spellEnd"/>
      <w:r w:rsidRPr="00053414">
        <w:rPr>
          <w:rFonts w:ascii="Courier New" w:eastAsia="Times New Roman" w:hAnsi="Courier New" w:cs="Courier New"/>
          <w:kern w:val="0"/>
          <w:sz w:val="20"/>
          <w:szCs w:val="20"/>
          <w:lang w:eastAsia="en-IN"/>
          <w14:ligatures w14:val="none"/>
        </w:rPr>
        <w:t>(</w:t>
      </w:r>
      <w:proofErr w:type="spellStart"/>
      <w:r w:rsidRPr="00053414">
        <w:rPr>
          <w:rFonts w:ascii="Courier New" w:eastAsia="Times New Roman" w:hAnsi="Courier New" w:cs="Courier New"/>
          <w:kern w:val="0"/>
          <w:sz w:val="20"/>
          <w:szCs w:val="20"/>
          <w:lang w:eastAsia="en-IN"/>
          <w14:ligatures w14:val="none"/>
        </w:rPr>
        <w:t>threadName</w:t>
      </w:r>
      <w:proofErr w:type="spellEnd"/>
      <w:r w:rsidRPr="00053414">
        <w:rPr>
          <w:rFonts w:ascii="Courier New" w:eastAsia="Times New Roman" w:hAnsi="Courier New" w:cs="Courier New"/>
          <w:kern w:val="0"/>
          <w:sz w:val="20"/>
          <w:szCs w:val="20"/>
          <w:lang w:eastAsia="en-IN"/>
          <w14:ligatures w14:val="none"/>
        </w:rPr>
        <w:t>)).start();</w:t>
      </w:r>
    </w:p>
    <w:p w14:paraId="3039B640"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
    <w:p w14:paraId="311188CC"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 xml:space="preserve">    }</w:t>
      </w:r>
    </w:p>
    <w:p w14:paraId="08B9C1E5" w14:textId="77777777" w:rsidR="00053414" w:rsidRPr="00053414" w:rsidRDefault="00053414" w:rsidP="00053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14">
        <w:rPr>
          <w:rFonts w:ascii="Courier New" w:eastAsia="Times New Roman" w:hAnsi="Courier New" w:cs="Courier New"/>
          <w:kern w:val="0"/>
          <w:sz w:val="20"/>
          <w:szCs w:val="20"/>
          <w:lang w:eastAsia="en-IN"/>
          <w14:ligatures w14:val="none"/>
        </w:rPr>
        <w:t>}</w:t>
      </w:r>
    </w:p>
    <w:p w14:paraId="5950221E" w14:textId="77777777" w:rsidR="00053414" w:rsidRPr="00053414" w:rsidRDefault="001E042F" w:rsidP="0005341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17DA8096">
          <v:rect id="_x0000_i1027" style="width:0;height:1.5pt" o:hralign="center" o:hrstd="t" o:hr="t" fillcolor="#a0a0a0" stroked="f"/>
        </w:pict>
      </w:r>
    </w:p>
    <w:p w14:paraId="7239AE04" w14:textId="77777777" w:rsidR="00053414" w:rsidRPr="00053414" w:rsidRDefault="00053414" w:rsidP="0005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14">
        <w:rPr>
          <w:rFonts w:ascii="Times New Roman" w:eastAsia="Times New Roman" w:hAnsi="Times New Roman" w:cs="Times New Roman"/>
          <w:b/>
          <w:bCs/>
          <w:kern w:val="0"/>
          <w:sz w:val="27"/>
          <w:szCs w:val="27"/>
          <w:lang w:eastAsia="en-IN"/>
          <w14:ligatures w14:val="none"/>
        </w:rPr>
        <w:t>Key Points</w:t>
      </w:r>
    </w:p>
    <w:p w14:paraId="29D5B67B" w14:textId="77777777" w:rsidR="00053414" w:rsidRPr="00053414" w:rsidRDefault="00053414" w:rsidP="0005341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Semaphore Initialization:</w:t>
      </w:r>
      <w:r w:rsidRPr="00053414">
        <w:rPr>
          <w:rFonts w:ascii="Times New Roman" w:eastAsia="Times New Roman" w:hAnsi="Times New Roman" w:cs="Times New Roman"/>
          <w:kern w:val="0"/>
          <w:sz w:val="24"/>
          <w:szCs w:val="24"/>
          <w:lang w:eastAsia="en-IN"/>
          <w14:ligatures w14:val="none"/>
        </w:rPr>
        <w:t xml:space="preserve"> </w:t>
      </w:r>
      <w:r w:rsidRPr="00053414">
        <w:rPr>
          <w:rFonts w:ascii="Courier New" w:eastAsia="Times New Roman" w:hAnsi="Courier New" w:cs="Courier New"/>
          <w:kern w:val="0"/>
          <w:sz w:val="20"/>
          <w:szCs w:val="20"/>
          <w:lang w:eastAsia="en-IN"/>
          <w14:ligatures w14:val="none"/>
        </w:rPr>
        <w:t>new Semaphore(permits)</w:t>
      </w:r>
      <w:r w:rsidRPr="00053414">
        <w:rPr>
          <w:rFonts w:ascii="Times New Roman" w:eastAsia="Times New Roman" w:hAnsi="Times New Roman" w:cs="Times New Roman"/>
          <w:kern w:val="0"/>
          <w:sz w:val="24"/>
          <w:szCs w:val="24"/>
          <w:lang w:eastAsia="en-IN"/>
          <w14:ligatures w14:val="none"/>
        </w:rPr>
        <w:t xml:space="preserve"> defines the number of threads that can access a resource simultaneously.</w:t>
      </w:r>
    </w:p>
    <w:p w14:paraId="06C65D3C" w14:textId="77777777" w:rsidR="00053414" w:rsidRPr="00053414" w:rsidRDefault="00053414" w:rsidP="0005341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Acquiring Permits:</w:t>
      </w:r>
      <w:r w:rsidRPr="00053414">
        <w:rPr>
          <w:rFonts w:ascii="Times New Roman" w:eastAsia="Times New Roman" w:hAnsi="Times New Roman" w:cs="Times New Roman"/>
          <w:kern w:val="0"/>
          <w:sz w:val="24"/>
          <w:szCs w:val="24"/>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semaphore.acquire</w:t>
      </w:r>
      <w:proofErr w:type="spellEnd"/>
      <w:r w:rsidRPr="00053414">
        <w:rPr>
          <w:rFonts w:ascii="Courier New" w:eastAsia="Times New Roman" w:hAnsi="Courier New" w:cs="Courier New"/>
          <w:kern w:val="0"/>
          <w:sz w:val="20"/>
          <w:szCs w:val="20"/>
          <w:lang w:eastAsia="en-IN"/>
          <w14:ligatures w14:val="none"/>
        </w:rPr>
        <w:t>()</w:t>
      </w:r>
      <w:r w:rsidRPr="00053414">
        <w:rPr>
          <w:rFonts w:ascii="Times New Roman" w:eastAsia="Times New Roman" w:hAnsi="Times New Roman" w:cs="Times New Roman"/>
          <w:kern w:val="0"/>
          <w:sz w:val="24"/>
          <w:szCs w:val="24"/>
          <w:lang w:eastAsia="en-IN"/>
          <w14:ligatures w14:val="none"/>
        </w:rPr>
        <w:t xml:space="preserve"> decreases the permit count.</w:t>
      </w:r>
    </w:p>
    <w:p w14:paraId="02F38464" w14:textId="77777777" w:rsidR="00053414" w:rsidRPr="00053414" w:rsidRDefault="00053414" w:rsidP="0005341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Releasing Permits:</w:t>
      </w:r>
      <w:r w:rsidRPr="00053414">
        <w:rPr>
          <w:rFonts w:ascii="Times New Roman" w:eastAsia="Times New Roman" w:hAnsi="Times New Roman" w:cs="Times New Roman"/>
          <w:kern w:val="0"/>
          <w:sz w:val="24"/>
          <w:szCs w:val="24"/>
          <w:lang w:eastAsia="en-IN"/>
          <w14:ligatures w14:val="none"/>
        </w:rPr>
        <w:t xml:space="preserve"> </w:t>
      </w:r>
      <w:proofErr w:type="spellStart"/>
      <w:r w:rsidRPr="00053414">
        <w:rPr>
          <w:rFonts w:ascii="Courier New" w:eastAsia="Times New Roman" w:hAnsi="Courier New" w:cs="Courier New"/>
          <w:kern w:val="0"/>
          <w:sz w:val="20"/>
          <w:szCs w:val="20"/>
          <w:lang w:eastAsia="en-IN"/>
          <w14:ligatures w14:val="none"/>
        </w:rPr>
        <w:t>semaphore.release</w:t>
      </w:r>
      <w:proofErr w:type="spellEnd"/>
      <w:r w:rsidRPr="00053414">
        <w:rPr>
          <w:rFonts w:ascii="Courier New" w:eastAsia="Times New Roman" w:hAnsi="Courier New" w:cs="Courier New"/>
          <w:kern w:val="0"/>
          <w:sz w:val="20"/>
          <w:szCs w:val="20"/>
          <w:lang w:eastAsia="en-IN"/>
          <w14:ligatures w14:val="none"/>
        </w:rPr>
        <w:t>()</w:t>
      </w:r>
      <w:r w:rsidRPr="00053414">
        <w:rPr>
          <w:rFonts w:ascii="Times New Roman" w:eastAsia="Times New Roman" w:hAnsi="Times New Roman" w:cs="Times New Roman"/>
          <w:kern w:val="0"/>
          <w:sz w:val="24"/>
          <w:szCs w:val="24"/>
          <w:lang w:eastAsia="en-IN"/>
          <w14:ligatures w14:val="none"/>
        </w:rPr>
        <w:t xml:space="preserve"> increases the permit count.</w:t>
      </w:r>
    </w:p>
    <w:p w14:paraId="532AAFA4" w14:textId="77777777" w:rsidR="00053414" w:rsidRPr="00053414" w:rsidRDefault="00053414" w:rsidP="0005341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 xml:space="preserve">Blocking </w:t>
      </w:r>
      <w:proofErr w:type="spellStart"/>
      <w:r w:rsidRPr="00053414">
        <w:rPr>
          <w:rFonts w:ascii="Times New Roman" w:eastAsia="Times New Roman" w:hAnsi="Times New Roman" w:cs="Times New Roman"/>
          <w:b/>
          <w:bCs/>
          <w:kern w:val="0"/>
          <w:sz w:val="24"/>
          <w:szCs w:val="24"/>
          <w:lang w:eastAsia="en-IN"/>
          <w14:ligatures w14:val="none"/>
        </w:rPr>
        <w:t>Behavior</w:t>
      </w:r>
      <w:proofErr w:type="spellEnd"/>
      <w:r w:rsidRPr="00053414">
        <w:rPr>
          <w:rFonts w:ascii="Times New Roman" w:eastAsia="Times New Roman" w:hAnsi="Times New Roman" w:cs="Times New Roman"/>
          <w:b/>
          <w:bCs/>
          <w:kern w:val="0"/>
          <w:sz w:val="24"/>
          <w:szCs w:val="24"/>
          <w:lang w:eastAsia="en-IN"/>
          <w14:ligatures w14:val="none"/>
        </w:rPr>
        <w:t>:</w:t>
      </w:r>
      <w:r w:rsidRPr="00053414">
        <w:rPr>
          <w:rFonts w:ascii="Times New Roman" w:eastAsia="Times New Roman" w:hAnsi="Times New Roman" w:cs="Times New Roman"/>
          <w:kern w:val="0"/>
          <w:sz w:val="24"/>
          <w:szCs w:val="24"/>
          <w:lang w:eastAsia="en-IN"/>
          <w14:ligatures w14:val="none"/>
        </w:rPr>
        <w:t xml:space="preserve"> If no permit is available, threads wait until one is released.</w:t>
      </w:r>
    </w:p>
    <w:p w14:paraId="27A11314" w14:textId="77777777" w:rsidR="00053414" w:rsidRPr="00053414" w:rsidRDefault="00053414" w:rsidP="0005341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Fairness Mode:</w:t>
      </w:r>
      <w:r w:rsidRPr="00053414">
        <w:rPr>
          <w:rFonts w:ascii="Times New Roman" w:eastAsia="Times New Roman" w:hAnsi="Times New Roman" w:cs="Times New Roman"/>
          <w:kern w:val="0"/>
          <w:sz w:val="24"/>
          <w:szCs w:val="24"/>
          <w:lang w:eastAsia="en-IN"/>
          <w14:ligatures w14:val="none"/>
        </w:rPr>
        <w:t xml:space="preserve"> </w:t>
      </w:r>
      <w:r w:rsidRPr="00053414">
        <w:rPr>
          <w:rFonts w:ascii="Courier New" w:eastAsia="Times New Roman" w:hAnsi="Courier New" w:cs="Courier New"/>
          <w:kern w:val="0"/>
          <w:sz w:val="20"/>
          <w:szCs w:val="20"/>
          <w:lang w:eastAsia="en-IN"/>
          <w14:ligatures w14:val="none"/>
        </w:rPr>
        <w:t>new Semaphore(permits, true)</w:t>
      </w:r>
      <w:r w:rsidRPr="00053414">
        <w:rPr>
          <w:rFonts w:ascii="Times New Roman" w:eastAsia="Times New Roman" w:hAnsi="Times New Roman" w:cs="Times New Roman"/>
          <w:kern w:val="0"/>
          <w:sz w:val="24"/>
          <w:szCs w:val="24"/>
          <w:lang w:eastAsia="en-IN"/>
          <w14:ligatures w14:val="none"/>
        </w:rPr>
        <w:t xml:space="preserve"> ensures fair access (FIFO).</w:t>
      </w:r>
    </w:p>
    <w:p w14:paraId="6965B157" w14:textId="77777777" w:rsidR="00053414" w:rsidRPr="00053414" w:rsidRDefault="00053414" w:rsidP="000534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14">
        <w:rPr>
          <w:rFonts w:ascii="Times New Roman" w:eastAsia="Times New Roman" w:hAnsi="Times New Roman" w:cs="Times New Roman"/>
          <w:b/>
          <w:bCs/>
          <w:kern w:val="0"/>
          <w:sz w:val="27"/>
          <w:szCs w:val="27"/>
          <w:lang w:eastAsia="en-IN"/>
          <w14:ligatures w14:val="none"/>
        </w:rPr>
        <w:t>Use Cases</w:t>
      </w:r>
    </w:p>
    <w:p w14:paraId="7D5156F4" w14:textId="77777777" w:rsidR="00053414" w:rsidRPr="00053414" w:rsidRDefault="00053414" w:rsidP="0005341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Database connection pools</w:t>
      </w:r>
    </w:p>
    <w:p w14:paraId="3481D49D" w14:textId="77777777" w:rsidR="00053414" w:rsidRPr="00053414" w:rsidRDefault="00053414" w:rsidP="0005341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Rate limiting</w:t>
      </w:r>
    </w:p>
    <w:p w14:paraId="73C65C2E" w14:textId="77777777" w:rsidR="00053414" w:rsidRPr="00053414" w:rsidRDefault="00053414" w:rsidP="0005341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b/>
          <w:bCs/>
          <w:kern w:val="0"/>
          <w:sz w:val="24"/>
          <w:szCs w:val="24"/>
          <w:lang w:eastAsia="en-IN"/>
          <w14:ligatures w14:val="none"/>
        </w:rPr>
        <w:t>Controlling concurrent file access</w:t>
      </w:r>
    </w:p>
    <w:p w14:paraId="1BCB460D" w14:textId="77777777" w:rsidR="00053414" w:rsidRPr="00053414" w:rsidRDefault="00053414" w:rsidP="000534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3414">
        <w:rPr>
          <w:rFonts w:ascii="Times New Roman" w:eastAsia="Times New Roman" w:hAnsi="Times New Roman" w:cs="Times New Roman"/>
          <w:kern w:val="0"/>
          <w:sz w:val="24"/>
          <w:szCs w:val="24"/>
          <w:lang w:eastAsia="en-IN"/>
          <w14:ligatures w14:val="none"/>
        </w:rPr>
        <w:t xml:space="preserve">Semaphores help </w:t>
      </w:r>
      <w:r w:rsidRPr="00053414">
        <w:rPr>
          <w:rFonts w:ascii="Times New Roman" w:eastAsia="Times New Roman" w:hAnsi="Times New Roman" w:cs="Times New Roman"/>
          <w:b/>
          <w:bCs/>
          <w:kern w:val="0"/>
          <w:sz w:val="24"/>
          <w:szCs w:val="24"/>
          <w:lang w:eastAsia="en-IN"/>
          <w14:ligatures w14:val="none"/>
        </w:rPr>
        <w:t>synchronize threads</w:t>
      </w:r>
      <w:r w:rsidRPr="00053414">
        <w:rPr>
          <w:rFonts w:ascii="Times New Roman" w:eastAsia="Times New Roman" w:hAnsi="Times New Roman" w:cs="Times New Roman"/>
          <w:kern w:val="0"/>
          <w:sz w:val="24"/>
          <w:szCs w:val="24"/>
          <w:lang w:eastAsia="en-IN"/>
          <w14:ligatures w14:val="none"/>
        </w:rPr>
        <w:t xml:space="preserve"> efficiently in multi-threaded applications! </w:t>
      </w:r>
      <w:r w:rsidRPr="00053414">
        <w:rPr>
          <w:rFonts w:ascii="Segoe UI Emoji" w:eastAsia="Times New Roman" w:hAnsi="Segoe UI Emoji" w:cs="Segoe UI Emoji"/>
          <w:kern w:val="0"/>
          <w:sz w:val="24"/>
          <w:szCs w:val="24"/>
          <w:lang w:eastAsia="en-IN"/>
          <w14:ligatures w14:val="none"/>
        </w:rPr>
        <w:t>🚀</w:t>
      </w:r>
    </w:p>
    <w:p w14:paraId="75BA79C5" w14:textId="77777777" w:rsidR="00053414" w:rsidRDefault="00053414">
      <w:pPr>
        <w:rPr>
          <w:lang w:val="en-US"/>
        </w:rPr>
      </w:pPr>
    </w:p>
    <w:p w14:paraId="650F47B1" w14:textId="1B3D3FF5" w:rsidR="00741024" w:rsidRDefault="00741024">
      <w:pPr>
        <w:rPr>
          <w:lang w:val="en-US"/>
        </w:rPr>
      </w:pPr>
      <w:r>
        <w:rPr>
          <w:lang w:val="en-US"/>
        </w:rPr>
        <w:t>Interview questions on multithreading?</w:t>
      </w:r>
    </w:p>
    <w:p w14:paraId="6F9E7FE0" w14:textId="4BC88EF2" w:rsidR="00741024" w:rsidRDefault="00741024">
      <w:pPr>
        <w:rPr>
          <w:lang w:val="en-US"/>
        </w:rPr>
      </w:pPr>
      <w:r>
        <w:rPr>
          <w:lang w:val="en-US"/>
        </w:rPr>
        <w:t>A,</w:t>
      </w:r>
    </w:p>
    <w:p w14:paraId="42B7B5F2" w14:textId="77777777" w:rsidR="003C316D" w:rsidRPr="003C316D" w:rsidRDefault="003C316D" w:rsidP="003C316D">
      <w:pPr>
        <w:rPr>
          <w:lang w:val="en-US"/>
        </w:rPr>
      </w:pPr>
      <w:r w:rsidRPr="003C316D">
        <w:rPr>
          <w:lang w:val="en-US"/>
        </w:rPr>
        <w:t>Basic Multithreading Interview Questions</w:t>
      </w:r>
    </w:p>
    <w:p w14:paraId="1CCBE832" w14:textId="77777777" w:rsidR="003C316D" w:rsidRPr="003C316D" w:rsidRDefault="003C316D" w:rsidP="003C316D">
      <w:pPr>
        <w:rPr>
          <w:lang w:val="en-US"/>
        </w:rPr>
      </w:pPr>
      <w:r w:rsidRPr="003C316D">
        <w:rPr>
          <w:lang w:val="en-US"/>
        </w:rPr>
        <w:tab/>
        <w:t>1.</w:t>
      </w:r>
      <w:r w:rsidRPr="003C316D">
        <w:rPr>
          <w:lang w:val="en-US"/>
        </w:rPr>
        <w:tab/>
        <w:t>What is multithreading? Why is it used?</w:t>
      </w:r>
    </w:p>
    <w:p w14:paraId="5597937D" w14:textId="0E6FBD0D" w:rsidR="003C316D" w:rsidRPr="003C316D" w:rsidRDefault="003C316D" w:rsidP="003C316D">
      <w:pPr>
        <w:rPr>
          <w:lang w:val="en-US"/>
        </w:rPr>
      </w:pPr>
      <w:r w:rsidRPr="003C316D">
        <w:rPr>
          <w:lang w:val="en-US"/>
        </w:rPr>
        <w:tab/>
        <w:t>•</w:t>
      </w:r>
      <w:r w:rsidRPr="003C316D">
        <w:rPr>
          <w:lang w:val="en-US"/>
        </w:rPr>
        <w:tab/>
      </w:r>
      <w:r w:rsidR="00786821">
        <w:rPr>
          <w:lang w:val="en-US"/>
        </w:rPr>
        <w:t>process of executing one</w:t>
      </w:r>
      <w:r w:rsidR="00A340C5">
        <w:rPr>
          <w:lang w:val="en-US"/>
        </w:rPr>
        <w:t xml:space="preserve"> or more</w:t>
      </w:r>
      <w:r w:rsidR="00786821">
        <w:rPr>
          <w:lang w:val="en-US"/>
        </w:rPr>
        <w:t xml:space="preserve"> part</w:t>
      </w:r>
      <w:r w:rsidR="00A340C5">
        <w:rPr>
          <w:lang w:val="en-US"/>
        </w:rPr>
        <w:t>s</w:t>
      </w:r>
      <w:r w:rsidR="00786821">
        <w:rPr>
          <w:lang w:val="en-US"/>
        </w:rPr>
        <w:t xml:space="preserve"> of</w:t>
      </w:r>
      <w:r w:rsidR="00A340C5">
        <w:rPr>
          <w:lang w:val="en-US"/>
        </w:rPr>
        <w:t xml:space="preserve"> a single program is called multithreading.</w:t>
      </w:r>
      <w:r w:rsidR="00786821">
        <w:rPr>
          <w:lang w:val="en-US"/>
        </w:rPr>
        <w:t xml:space="preserve"> </w:t>
      </w:r>
    </w:p>
    <w:p w14:paraId="33020DA2" w14:textId="77777777" w:rsidR="003C316D" w:rsidRPr="003C316D" w:rsidRDefault="003C316D" w:rsidP="003C316D">
      <w:pPr>
        <w:rPr>
          <w:lang w:val="en-US"/>
        </w:rPr>
      </w:pPr>
      <w:r w:rsidRPr="003C316D">
        <w:rPr>
          <w:lang w:val="en-US"/>
        </w:rPr>
        <w:tab/>
        <w:t>2.</w:t>
      </w:r>
      <w:r w:rsidRPr="003C316D">
        <w:rPr>
          <w:lang w:val="en-US"/>
        </w:rPr>
        <w:tab/>
        <w:t>What is a thread?</w:t>
      </w:r>
    </w:p>
    <w:p w14:paraId="70D1D6EA" w14:textId="77777777" w:rsidR="003C316D" w:rsidRPr="003C316D" w:rsidRDefault="003C316D" w:rsidP="003C316D">
      <w:pPr>
        <w:rPr>
          <w:lang w:val="en-US"/>
        </w:rPr>
      </w:pPr>
      <w:r w:rsidRPr="003C316D">
        <w:rPr>
          <w:lang w:val="en-US"/>
        </w:rPr>
        <w:tab/>
        <w:t>•</w:t>
      </w:r>
      <w:r w:rsidRPr="003C316D">
        <w:rPr>
          <w:lang w:val="en-US"/>
        </w:rPr>
        <w:tab/>
        <w:t>A thread is the smallest unit of a process that can be scheduled for execution. Threads in a single process share memory and resources, but each has its own execution stack.</w:t>
      </w:r>
    </w:p>
    <w:p w14:paraId="3D2ED1C2" w14:textId="77777777" w:rsidR="003C316D" w:rsidRPr="003C316D" w:rsidRDefault="003C316D" w:rsidP="003C316D">
      <w:pPr>
        <w:rPr>
          <w:lang w:val="en-US"/>
        </w:rPr>
      </w:pPr>
      <w:r w:rsidRPr="003C316D">
        <w:rPr>
          <w:lang w:val="en-US"/>
        </w:rPr>
        <w:tab/>
        <w:t>3.</w:t>
      </w:r>
      <w:r w:rsidRPr="003C316D">
        <w:rPr>
          <w:lang w:val="en-US"/>
        </w:rPr>
        <w:tab/>
        <w:t>What is the difference between a process and a thread?</w:t>
      </w:r>
    </w:p>
    <w:p w14:paraId="4831D7F7" w14:textId="77777777" w:rsidR="003C316D" w:rsidRPr="003C316D" w:rsidRDefault="003C316D" w:rsidP="003C316D">
      <w:pPr>
        <w:rPr>
          <w:lang w:val="en-US"/>
        </w:rPr>
      </w:pPr>
      <w:r w:rsidRPr="003C316D">
        <w:rPr>
          <w:lang w:val="en-US"/>
        </w:rPr>
        <w:tab/>
        <w:t>•</w:t>
      </w:r>
      <w:r w:rsidRPr="003C316D">
        <w:rPr>
          <w:lang w:val="en-US"/>
        </w:rPr>
        <w:tab/>
        <w:t>A process is a self-contained execution environment with its own memory space, while a thread is a lightweight unit within a process that shares its memory and resources with other threads in the same process.</w:t>
      </w:r>
    </w:p>
    <w:p w14:paraId="3B370C6D" w14:textId="77777777" w:rsidR="003C316D" w:rsidRPr="003C316D" w:rsidRDefault="003C316D" w:rsidP="003C316D">
      <w:pPr>
        <w:rPr>
          <w:lang w:val="en-US"/>
        </w:rPr>
      </w:pPr>
      <w:r w:rsidRPr="003C316D">
        <w:rPr>
          <w:lang w:val="en-US"/>
        </w:rPr>
        <w:tab/>
        <w:t>4.</w:t>
      </w:r>
      <w:r w:rsidRPr="003C316D">
        <w:rPr>
          <w:lang w:val="en-US"/>
        </w:rPr>
        <w:tab/>
        <w:t>How can you create a thread in Java?</w:t>
      </w:r>
    </w:p>
    <w:p w14:paraId="49E48870" w14:textId="77777777" w:rsidR="003C316D" w:rsidRPr="003C316D" w:rsidRDefault="003C316D" w:rsidP="003C316D">
      <w:pPr>
        <w:rPr>
          <w:lang w:val="en-US"/>
        </w:rPr>
      </w:pPr>
      <w:r w:rsidRPr="003C316D">
        <w:rPr>
          <w:lang w:val="en-US"/>
        </w:rPr>
        <w:tab/>
        <w:t>•</w:t>
      </w:r>
      <w:r w:rsidRPr="003C316D">
        <w:rPr>
          <w:lang w:val="en-US"/>
        </w:rPr>
        <w:tab/>
        <w:t>By extending the Thread class and overriding its run() method.</w:t>
      </w:r>
    </w:p>
    <w:p w14:paraId="5F531E88" w14:textId="77777777" w:rsidR="003C316D" w:rsidRPr="003C316D" w:rsidRDefault="003C316D" w:rsidP="003C316D">
      <w:pPr>
        <w:rPr>
          <w:lang w:val="en-US"/>
        </w:rPr>
      </w:pPr>
      <w:r w:rsidRPr="003C316D">
        <w:rPr>
          <w:lang w:val="en-US"/>
        </w:rPr>
        <w:tab/>
        <w:t>•</w:t>
      </w:r>
      <w:r w:rsidRPr="003C316D">
        <w:rPr>
          <w:lang w:val="en-US"/>
        </w:rPr>
        <w:tab/>
        <w:t>By implementing the Runnable interface and defining the run() method.</w:t>
      </w:r>
    </w:p>
    <w:p w14:paraId="12C72C30" w14:textId="77777777" w:rsidR="003C316D" w:rsidRPr="003C316D" w:rsidRDefault="003C316D" w:rsidP="003C316D">
      <w:pPr>
        <w:rPr>
          <w:lang w:val="en-US"/>
        </w:rPr>
      </w:pPr>
      <w:r w:rsidRPr="003C316D">
        <w:rPr>
          <w:lang w:val="en-US"/>
        </w:rPr>
        <w:tab/>
        <w:t>5.</w:t>
      </w:r>
      <w:r w:rsidRPr="003C316D">
        <w:rPr>
          <w:lang w:val="en-US"/>
        </w:rPr>
        <w:tab/>
        <w:t>What is the difference between start() and run() methods in Java?</w:t>
      </w:r>
    </w:p>
    <w:p w14:paraId="7DF6ECAC" w14:textId="77777777" w:rsidR="003C316D" w:rsidRPr="003C316D" w:rsidRDefault="003C316D" w:rsidP="003C316D">
      <w:pPr>
        <w:rPr>
          <w:lang w:val="en-US"/>
        </w:rPr>
      </w:pPr>
      <w:r w:rsidRPr="003C316D">
        <w:rPr>
          <w:lang w:val="en-US"/>
        </w:rPr>
        <w:tab/>
        <w:t>•</w:t>
      </w:r>
      <w:r w:rsidRPr="003C316D">
        <w:rPr>
          <w:lang w:val="en-US"/>
        </w:rPr>
        <w:tab/>
        <w:t>The start() method creates a new thread and invokes the run() method in that thread.</w:t>
      </w:r>
    </w:p>
    <w:p w14:paraId="04E28E61" w14:textId="77777777" w:rsidR="003C316D" w:rsidRPr="003C316D" w:rsidRDefault="003C316D" w:rsidP="003C316D">
      <w:pPr>
        <w:rPr>
          <w:lang w:val="en-US"/>
        </w:rPr>
      </w:pPr>
      <w:r w:rsidRPr="003C316D">
        <w:rPr>
          <w:lang w:val="en-US"/>
        </w:rPr>
        <w:lastRenderedPageBreak/>
        <w:tab/>
        <w:t>•</w:t>
      </w:r>
      <w:r w:rsidRPr="003C316D">
        <w:rPr>
          <w:lang w:val="en-US"/>
        </w:rPr>
        <w:tab/>
        <w:t>The run() method, if called directly, is executed in the current thread as a normal method call.</w:t>
      </w:r>
    </w:p>
    <w:p w14:paraId="027CD783" w14:textId="77777777" w:rsidR="003C316D" w:rsidRPr="003C316D" w:rsidRDefault="003C316D" w:rsidP="003C316D">
      <w:pPr>
        <w:rPr>
          <w:lang w:val="en-US"/>
        </w:rPr>
      </w:pPr>
      <w:r w:rsidRPr="003C316D">
        <w:rPr>
          <w:lang w:val="en-US"/>
        </w:rPr>
        <w:tab/>
        <w:t>6.</w:t>
      </w:r>
      <w:r w:rsidRPr="003C316D">
        <w:rPr>
          <w:lang w:val="en-US"/>
        </w:rPr>
        <w:tab/>
        <w:t>What are the benefits of multithreading?</w:t>
      </w:r>
    </w:p>
    <w:p w14:paraId="0A647FE1" w14:textId="77777777" w:rsidR="003C316D" w:rsidRPr="003C316D" w:rsidRDefault="003C316D" w:rsidP="003C316D">
      <w:pPr>
        <w:rPr>
          <w:lang w:val="en-US"/>
        </w:rPr>
      </w:pPr>
      <w:r w:rsidRPr="003C316D">
        <w:rPr>
          <w:lang w:val="en-US"/>
        </w:rPr>
        <w:tab/>
        <w:t>•</w:t>
      </w:r>
      <w:r w:rsidRPr="003C316D">
        <w:rPr>
          <w:lang w:val="en-US"/>
        </w:rPr>
        <w:tab/>
        <w:t>Better CPU utilization.</w:t>
      </w:r>
    </w:p>
    <w:p w14:paraId="4C8A9290" w14:textId="77777777" w:rsidR="003C316D" w:rsidRPr="003C316D" w:rsidRDefault="003C316D" w:rsidP="003C316D">
      <w:pPr>
        <w:rPr>
          <w:lang w:val="en-US"/>
        </w:rPr>
      </w:pPr>
      <w:r w:rsidRPr="003C316D">
        <w:rPr>
          <w:lang w:val="en-US"/>
        </w:rPr>
        <w:tab/>
        <w:t>•</w:t>
      </w:r>
      <w:r w:rsidRPr="003C316D">
        <w:rPr>
          <w:lang w:val="en-US"/>
        </w:rPr>
        <w:tab/>
        <w:t>Improved application responsiveness.</w:t>
      </w:r>
    </w:p>
    <w:p w14:paraId="7B257524" w14:textId="77777777" w:rsidR="003C316D" w:rsidRPr="003C316D" w:rsidRDefault="003C316D" w:rsidP="003C316D">
      <w:pPr>
        <w:rPr>
          <w:lang w:val="en-US"/>
        </w:rPr>
      </w:pPr>
      <w:r w:rsidRPr="003C316D">
        <w:rPr>
          <w:lang w:val="en-US"/>
        </w:rPr>
        <w:tab/>
        <w:t>•</w:t>
      </w:r>
      <w:r w:rsidRPr="003C316D">
        <w:rPr>
          <w:lang w:val="en-US"/>
        </w:rPr>
        <w:tab/>
        <w:t>Simplifies modeling for certain tasks, like handling multiple connections in a server.</w:t>
      </w:r>
    </w:p>
    <w:p w14:paraId="670BEB00" w14:textId="77777777" w:rsidR="003C316D" w:rsidRPr="003C316D" w:rsidRDefault="003C316D" w:rsidP="003C316D">
      <w:pPr>
        <w:rPr>
          <w:lang w:val="en-US"/>
        </w:rPr>
      </w:pPr>
      <w:r w:rsidRPr="003C316D">
        <w:rPr>
          <w:lang w:val="en-US"/>
        </w:rPr>
        <w:tab/>
        <w:t>7.</w:t>
      </w:r>
      <w:r w:rsidRPr="003C316D">
        <w:rPr>
          <w:lang w:val="en-US"/>
        </w:rPr>
        <w:tab/>
        <w:t>What are the lifecycle states of a thread in Java?</w:t>
      </w:r>
    </w:p>
    <w:p w14:paraId="4F4341AE" w14:textId="77777777" w:rsidR="003C316D" w:rsidRPr="003C316D" w:rsidRDefault="003C316D" w:rsidP="003C316D">
      <w:pPr>
        <w:rPr>
          <w:lang w:val="en-US"/>
        </w:rPr>
      </w:pPr>
      <w:r w:rsidRPr="003C316D">
        <w:rPr>
          <w:lang w:val="en-US"/>
        </w:rPr>
        <w:tab/>
        <w:t>•</w:t>
      </w:r>
      <w:r w:rsidRPr="003C316D">
        <w:rPr>
          <w:lang w:val="en-US"/>
        </w:rPr>
        <w:tab/>
        <w:t>New: Thread is created but not started.</w:t>
      </w:r>
    </w:p>
    <w:p w14:paraId="623B9284" w14:textId="77777777" w:rsidR="003C316D" w:rsidRPr="003C316D" w:rsidRDefault="003C316D" w:rsidP="003C316D">
      <w:pPr>
        <w:rPr>
          <w:lang w:val="en-US"/>
        </w:rPr>
      </w:pPr>
      <w:r w:rsidRPr="003C316D">
        <w:rPr>
          <w:lang w:val="en-US"/>
        </w:rPr>
        <w:tab/>
        <w:t>•</w:t>
      </w:r>
      <w:r w:rsidRPr="003C316D">
        <w:rPr>
          <w:lang w:val="en-US"/>
        </w:rPr>
        <w:tab/>
        <w:t>Runnable: Thread is ready to run but waiting for CPU time.</w:t>
      </w:r>
    </w:p>
    <w:p w14:paraId="2270B7C8" w14:textId="77777777" w:rsidR="003C316D" w:rsidRPr="003C316D" w:rsidRDefault="003C316D" w:rsidP="003C316D">
      <w:pPr>
        <w:rPr>
          <w:lang w:val="en-US"/>
        </w:rPr>
      </w:pPr>
      <w:r w:rsidRPr="003C316D">
        <w:rPr>
          <w:lang w:val="en-US"/>
        </w:rPr>
        <w:tab/>
        <w:t>•</w:t>
      </w:r>
      <w:r w:rsidRPr="003C316D">
        <w:rPr>
          <w:lang w:val="en-US"/>
        </w:rPr>
        <w:tab/>
        <w:t>Running: Thread is executing.</w:t>
      </w:r>
    </w:p>
    <w:p w14:paraId="594747B9" w14:textId="77777777" w:rsidR="003C316D" w:rsidRPr="003C316D" w:rsidRDefault="003C316D" w:rsidP="003C316D">
      <w:pPr>
        <w:rPr>
          <w:lang w:val="en-US"/>
        </w:rPr>
      </w:pPr>
      <w:r w:rsidRPr="003C316D">
        <w:rPr>
          <w:lang w:val="en-US"/>
        </w:rPr>
        <w:tab/>
        <w:t>•</w:t>
      </w:r>
      <w:r w:rsidRPr="003C316D">
        <w:rPr>
          <w:lang w:val="en-US"/>
        </w:rPr>
        <w:tab/>
        <w:t>Blocked/Waiting: Thread is waiting for resources or signals.</w:t>
      </w:r>
    </w:p>
    <w:p w14:paraId="1E977CC5" w14:textId="77777777" w:rsidR="003C316D" w:rsidRPr="003C316D" w:rsidRDefault="003C316D" w:rsidP="003C316D">
      <w:pPr>
        <w:rPr>
          <w:lang w:val="en-US"/>
        </w:rPr>
      </w:pPr>
      <w:r w:rsidRPr="003C316D">
        <w:rPr>
          <w:lang w:val="en-US"/>
        </w:rPr>
        <w:tab/>
        <w:t>•</w:t>
      </w:r>
      <w:r w:rsidRPr="003C316D">
        <w:rPr>
          <w:lang w:val="en-US"/>
        </w:rPr>
        <w:tab/>
        <w:t>Terminated: Thread has completed execution.</w:t>
      </w:r>
    </w:p>
    <w:p w14:paraId="349A4F02" w14:textId="77777777" w:rsidR="003C316D" w:rsidRPr="003C316D" w:rsidRDefault="003C316D" w:rsidP="003C316D">
      <w:pPr>
        <w:rPr>
          <w:lang w:val="en-US"/>
        </w:rPr>
      </w:pPr>
      <w:r w:rsidRPr="003C316D">
        <w:rPr>
          <w:lang w:val="en-US"/>
        </w:rPr>
        <w:tab/>
        <w:t>8.</w:t>
      </w:r>
      <w:r w:rsidRPr="003C316D">
        <w:rPr>
          <w:lang w:val="en-US"/>
        </w:rPr>
        <w:tab/>
        <w:t>What is a daemon thread?</w:t>
      </w:r>
    </w:p>
    <w:p w14:paraId="1ED5D778" w14:textId="77777777" w:rsidR="003C316D" w:rsidRPr="003C316D" w:rsidRDefault="003C316D" w:rsidP="003C316D">
      <w:pPr>
        <w:rPr>
          <w:lang w:val="en-US"/>
        </w:rPr>
      </w:pPr>
      <w:r w:rsidRPr="003C316D">
        <w:rPr>
          <w:lang w:val="en-US"/>
        </w:rPr>
        <w:tab/>
        <w:t>•</w:t>
      </w:r>
      <w:r w:rsidRPr="003C316D">
        <w:rPr>
          <w:lang w:val="en-US"/>
        </w:rPr>
        <w:tab/>
        <w:t>A daemon thread is a low-priority thread that runs in the background and terminates when all user threads are completed (e.g., garbage collector).</w:t>
      </w:r>
    </w:p>
    <w:p w14:paraId="0CB7E4F9" w14:textId="77777777" w:rsidR="003C316D" w:rsidRPr="003C316D" w:rsidRDefault="003C316D" w:rsidP="003C316D">
      <w:pPr>
        <w:rPr>
          <w:lang w:val="en-US"/>
        </w:rPr>
      </w:pPr>
    </w:p>
    <w:p w14:paraId="05D7D7C9" w14:textId="77777777" w:rsidR="003C316D" w:rsidRPr="003C316D" w:rsidRDefault="003C316D" w:rsidP="003C316D">
      <w:pPr>
        <w:rPr>
          <w:lang w:val="en-US"/>
        </w:rPr>
      </w:pPr>
      <w:r w:rsidRPr="003C316D">
        <w:rPr>
          <w:lang w:val="en-US"/>
        </w:rPr>
        <w:t>Intermediate Multithreading Interview Questions</w:t>
      </w:r>
    </w:p>
    <w:p w14:paraId="447DFDC1" w14:textId="77777777" w:rsidR="003C316D" w:rsidRPr="003C316D" w:rsidRDefault="003C316D" w:rsidP="003C316D">
      <w:pPr>
        <w:rPr>
          <w:lang w:val="en-US"/>
        </w:rPr>
      </w:pPr>
      <w:r w:rsidRPr="003C316D">
        <w:rPr>
          <w:lang w:val="en-US"/>
        </w:rPr>
        <w:tab/>
        <w:t>1.</w:t>
      </w:r>
      <w:r w:rsidRPr="003C316D">
        <w:rPr>
          <w:lang w:val="en-US"/>
        </w:rPr>
        <w:tab/>
        <w:t>What is thread synchronization, and why is it needed?</w:t>
      </w:r>
    </w:p>
    <w:p w14:paraId="307CB6BF" w14:textId="77777777" w:rsidR="003C316D" w:rsidRPr="003C316D" w:rsidRDefault="003C316D" w:rsidP="003C316D">
      <w:pPr>
        <w:rPr>
          <w:lang w:val="en-US"/>
        </w:rPr>
      </w:pPr>
      <w:r w:rsidRPr="003C316D">
        <w:rPr>
          <w:lang w:val="en-US"/>
        </w:rPr>
        <w:tab/>
        <w:t>•</w:t>
      </w:r>
      <w:r w:rsidRPr="003C316D">
        <w:rPr>
          <w:lang w:val="en-US"/>
        </w:rPr>
        <w:tab/>
        <w:t>Thread synchronization is a mechanism to control access to shared resources by multiple threads to prevent data inconsistencies and race conditions.</w:t>
      </w:r>
    </w:p>
    <w:p w14:paraId="3B7B8ADD" w14:textId="77777777" w:rsidR="003C316D" w:rsidRPr="003C316D" w:rsidRDefault="003C316D" w:rsidP="003C316D">
      <w:pPr>
        <w:rPr>
          <w:lang w:val="en-US"/>
        </w:rPr>
      </w:pPr>
      <w:r w:rsidRPr="003C316D">
        <w:rPr>
          <w:lang w:val="en-US"/>
        </w:rPr>
        <w:tab/>
        <w:t>2.</w:t>
      </w:r>
      <w:r w:rsidRPr="003C316D">
        <w:rPr>
          <w:lang w:val="en-US"/>
        </w:rPr>
        <w:tab/>
        <w:t>What is a race condition?</w:t>
      </w:r>
    </w:p>
    <w:p w14:paraId="0D8B1316" w14:textId="77777777" w:rsidR="003C316D" w:rsidRPr="003C316D" w:rsidRDefault="003C316D" w:rsidP="003C316D">
      <w:pPr>
        <w:rPr>
          <w:lang w:val="en-US"/>
        </w:rPr>
      </w:pPr>
      <w:r w:rsidRPr="003C316D">
        <w:rPr>
          <w:lang w:val="en-US"/>
        </w:rPr>
        <w:tab/>
        <w:t>•</w:t>
      </w:r>
      <w:r w:rsidRPr="003C316D">
        <w:rPr>
          <w:lang w:val="en-US"/>
        </w:rPr>
        <w:tab/>
        <w:t>A race condition occurs when two or more threads try to access shared resources simultaneously, leading to unpredictable or incorrect behavior.</w:t>
      </w:r>
    </w:p>
    <w:p w14:paraId="2B67DB74" w14:textId="77777777" w:rsidR="003C316D" w:rsidRPr="003C316D" w:rsidRDefault="003C316D" w:rsidP="003C316D">
      <w:pPr>
        <w:rPr>
          <w:lang w:val="en-US"/>
        </w:rPr>
      </w:pPr>
      <w:r w:rsidRPr="003C316D">
        <w:rPr>
          <w:lang w:val="en-US"/>
        </w:rPr>
        <w:tab/>
        <w:t>3.</w:t>
      </w:r>
      <w:r w:rsidRPr="003C316D">
        <w:rPr>
          <w:lang w:val="en-US"/>
        </w:rPr>
        <w:tab/>
        <w:t>What is the difference between synchronized methods and synchronized blocks?</w:t>
      </w:r>
    </w:p>
    <w:p w14:paraId="4A5ACE47" w14:textId="77777777" w:rsidR="003C316D" w:rsidRPr="003C316D" w:rsidRDefault="003C316D" w:rsidP="003C316D">
      <w:pPr>
        <w:rPr>
          <w:lang w:val="en-US"/>
        </w:rPr>
      </w:pPr>
      <w:r w:rsidRPr="003C316D">
        <w:rPr>
          <w:lang w:val="en-US"/>
        </w:rPr>
        <w:tab/>
        <w:t>•</w:t>
      </w:r>
      <w:r w:rsidRPr="003C316D">
        <w:rPr>
          <w:lang w:val="en-US"/>
        </w:rPr>
        <w:tab/>
        <w:t>A synchronized method locks the entire object, blocking all other threads from accessing any synchronized method on that object.</w:t>
      </w:r>
    </w:p>
    <w:p w14:paraId="18A84B2B" w14:textId="77777777" w:rsidR="003C316D" w:rsidRPr="003C316D" w:rsidRDefault="003C316D" w:rsidP="003C316D">
      <w:pPr>
        <w:rPr>
          <w:lang w:val="en-US"/>
        </w:rPr>
      </w:pPr>
      <w:r w:rsidRPr="003C316D">
        <w:rPr>
          <w:lang w:val="en-US"/>
        </w:rPr>
        <w:tab/>
        <w:t>•</w:t>
      </w:r>
      <w:r w:rsidRPr="003C316D">
        <w:rPr>
          <w:lang w:val="en-US"/>
        </w:rPr>
        <w:tab/>
        <w:t>A synchronized block allows more fine-grained control by locking only a specific section of code.</w:t>
      </w:r>
    </w:p>
    <w:p w14:paraId="0B586E24" w14:textId="77777777" w:rsidR="003C316D" w:rsidRPr="003C316D" w:rsidRDefault="003C316D" w:rsidP="003C316D">
      <w:pPr>
        <w:rPr>
          <w:lang w:val="en-US"/>
        </w:rPr>
      </w:pPr>
      <w:r w:rsidRPr="003C316D">
        <w:rPr>
          <w:lang w:val="en-US"/>
        </w:rPr>
        <w:tab/>
        <w:t>4.</w:t>
      </w:r>
      <w:r w:rsidRPr="003C316D">
        <w:rPr>
          <w:lang w:val="en-US"/>
        </w:rPr>
        <w:tab/>
        <w:t xml:space="preserve">What are wait(), notify(), and </w:t>
      </w:r>
      <w:proofErr w:type="spellStart"/>
      <w:r w:rsidRPr="003C316D">
        <w:rPr>
          <w:lang w:val="en-US"/>
        </w:rPr>
        <w:t>notifyAll</w:t>
      </w:r>
      <w:proofErr w:type="spellEnd"/>
      <w:r w:rsidRPr="003C316D">
        <w:rPr>
          <w:lang w:val="en-US"/>
        </w:rPr>
        <w:t>() in Java?</w:t>
      </w:r>
    </w:p>
    <w:p w14:paraId="5A86136C" w14:textId="77777777" w:rsidR="003C316D" w:rsidRPr="003C316D" w:rsidRDefault="003C316D" w:rsidP="003C316D">
      <w:pPr>
        <w:rPr>
          <w:lang w:val="en-US"/>
        </w:rPr>
      </w:pPr>
      <w:r w:rsidRPr="003C316D">
        <w:rPr>
          <w:lang w:val="en-US"/>
        </w:rPr>
        <w:tab/>
        <w:t>•</w:t>
      </w:r>
      <w:r w:rsidRPr="003C316D">
        <w:rPr>
          <w:lang w:val="en-US"/>
        </w:rPr>
        <w:tab/>
        <w:t>These are Object class methods used for inter-thread communication.</w:t>
      </w:r>
    </w:p>
    <w:p w14:paraId="64A406DA" w14:textId="77777777" w:rsidR="003C316D" w:rsidRPr="003C316D" w:rsidRDefault="003C316D" w:rsidP="003C316D">
      <w:pPr>
        <w:rPr>
          <w:lang w:val="en-US"/>
        </w:rPr>
      </w:pPr>
      <w:r w:rsidRPr="003C316D">
        <w:rPr>
          <w:lang w:val="en-US"/>
        </w:rPr>
        <w:tab/>
        <w:t>•</w:t>
      </w:r>
      <w:r w:rsidRPr="003C316D">
        <w:rPr>
          <w:lang w:val="en-US"/>
        </w:rPr>
        <w:tab/>
        <w:t xml:space="preserve">wait(): Makes the current thread wait until another thread invokes notify() or </w:t>
      </w:r>
      <w:proofErr w:type="spellStart"/>
      <w:r w:rsidRPr="003C316D">
        <w:rPr>
          <w:lang w:val="en-US"/>
        </w:rPr>
        <w:t>notifyAll</w:t>
      </w:r>
      <w:proofErr w:type="spellEnd"/>
      <w:r w:rsidRPr="003C316D">
        <w:rPr>
          <w:lang w:val="en-US"/>
        </w:rPr>
        <w:t>().</w:t>
      </w:r>
    </w:p>
    <w:p w14:paraId="03A7B343" w14:textId="77777777" w:rsidR="003C316D" w:rsidRPr="003C316D" w:rsidRDefault="003C316D" w:rsidP="003C316D">
      <w:pPr>
        <w:rPr>
          <w:lang w:val="en-US"/>
        </w:rPr>
      </w:pPr>
      <w:r w:rsidRPr="003C316D">
        <w:rPr>
          <w:lang w:val="en-US"/>
        </w:rPr>
        <w:lastRenderedPageBreak/>
        <w:tab/>
        <w:t>•</w:t>
      </w:r>
      <w:r w:rsidRPr="003C316D">
        <w:rPr>
          <w:lang w:val="en-US"/>
        </w:rPr>
        <w:tab/>
        <w:t>notify(): Wakes up a single thread waiting on the object’s monitor.</w:t>
      </w:r>
    </w:p>
    <w:p w14:paraId="5394D18D" w14:textId="77777777" w:rsidR="003C316D" w:rsidRPr="003C316D" w:rsidRDefault="003C316D" w:rsidP="003C316D">
      <w:pPr>
        <w:rPr>
          <w:lang w:val="en-US"/>
        </w:rPr>
      </w:pPr>
      <w:r w:rsidRPr="003C316D">
        <w:rPr>
          <w:lang w:val="en-US"/>
        </w:rPr>
        <w:tab/>
        <w:t>•</w:t>
      </w:r>
      <w:r w:rsidRPr="003C316D">
        <w:rPr>
          <w:lang w:val="en-US"/>
        </w:rPr>
        <w:tab/>
      </w:r>
      <w:proofErr w:type="spellStart"/>
      <w:r w:rsidRPr="003C316D">
        <w:rPr>
          <w:lang w:val="en-US"/>
        </w:rPr>
        <w:t>notifyAll</w:t>
      </w:r>
      <w:proofErr w:type="spellEnd"/>
      <w:r w:rsidRPr="003C316D">
        <w:rPr>
          <w:lang w:val="en-US"/>
        </w:rPr>
        <w:t>(): Wakes up all threads waiting on the object’s monitor.</w:t>
      </w:r>
    </w:p>
    <w:p w14:paraId="0F38019E" w14:textId="77777777" w:rsidR="003C316D" w:rsidRPr="003C316D" w:rsidRDefault="003C316D" w:rsidP="003C316D">
      <w:pPr>
        <w:rPr>
          <w:lang w:val="en-US"/>
        </w:rPr>
      </w:pPr>
      <w:r w:rsidRPr="003C316D">
        <w:rPr>
          <w:lang w:val="en-US"/>
        </w:rPr>
        <w:tab/>
        <w:t>5.</w:t>
      </w:r>
      <w:r w:rsidRPr="003C316D">
        <w:rPr>
          <w:lang w:val="en-US"/>
        </w:rPr>
        <w:tab/>
        <w:t>What is a thread pool?</w:t>
      </w:r>
    </w:p>
    <w:p w14:paraId="72A2B362" w14:textId="77777777" w:rsidR="003C316D" w:rsidRPr="003C316D" w:rsidRDefault="003C316D" w:rsidP="003C316D">
      <w:pPr>
        <w:rPr>
          <w:lang w:val="en-US"/>
        </w:rPr>
      </w:pPr>
      <w:r w:rsidRPr="003C316D">
        <w:rPr>
          <w:lang w:val="en-US"/>
        </w:rPr>
        <w:tab/>
        <w:t>•</w:t>
      </w:r>
      <w:r w:rsidRPr="003C316D">
        <w:rPr>
          <w:lang w:val="en-US"/>
        </w:rPr>
        <w:tab/>
        <w:t>A thread pool is a collection of pre-created threads used for executing tasks. It improves application performance by reusing threads and limiting the overhead of thread creation.</w:t>
      </w:r>
    </w:p>
    <w:p w14:paraId="66C89E27" w14:textId="77777777" w:rsidR="003C316D" w:rsidRPr="003C316D" w:rsidRDefault="003C316D" w:rsidP="003C316D">
      <w:pPr>
        <w:rPr>
          <w:lang w:val="en-US"/>
        </w:rPr>
      </w:pPr>
      <w:r w:rsidRPr="003C316D">
        <w:rPr>
          <w:lang w:val="en-US"/>
        </w:rPr>
        <w:tab/>
        <w:t>6.</w:t>
      </w:r>
      <w:r w:rsidRPr="003C316D">
        <w:rPr>
          <w:lang w:val="en-US"/>
        </w:rPr>
        <w:tab/>
        <w:t>What is deadlock in multithreading?</w:t>
      </w:r>
    </w:p>
    <w:p w14:paraId="3968190F" w14:textId="77777777" w:rsidR="003C316D" w:rsidRPr="003C316D" w:rsidRDefault="003C316D" w:rsidP="003C316D">
      <w:pPr>
        <w:rPr>
          <w:lang w:val="en-US"/>
        </w:rPr>
      </w:pPr>
      <w:r w:rsidRPr="003C316D">
        <w:rPr>
          <w:lang w:val="en-US"/>
        </w:rPr>
        <w:tab/>
        <w:t>•</w:t>
      </w:r>
      <w:r w:rsidRPr="003C316D">
        <w:rPr>
          <w:lang w:val="en-US"/>
        </w:rPr>
        <w:tab/>
        <w:t>Deadlock occurs when two or more threads are waiting indefinitely for resources locked by each other, preventing further execution.</w:t>
      </w:r>
    </w:p>
    <w:p w14:paraId="69961496" w14:textId="77777777" w:rsidR="003C316D" w:rsidRPr="003C316D" w:rsidRDefault="003C316D" w:rsidP="003C316D">
      <w:pPr>
        <w:rPr>
          <w:lang w:val="en-US"/>
        </w:rPr>
      </w:pPr>
      <w:r w:rsidRPr="003C316D">
        <w:rPr>
          <w:lang w:val="en-US"/>
        </w:rPr>
        <w:tab/>
        <w:t>7.</w:t>
      </w:r>
      <w:r w:rsidRPr="003C316D">
        <w:rPr>
          <w:lang w:val="en-US"/>
        </w:rPr>
        <w:tab/>
        <w:t>What are some ways to avoid deadlocks?</w:t>
      </w:r>
    </w:p>
    <w:p w14:paraId="3DA0AAEA" w14:textId="77777777" w:rsidR="003C316D" w:rsidRPr="003C316D" w:rsidRDefault="003C316D" w:rsidP="003C316D">
      <w:pPr>
        <w:rPr>
          <w:lang w:val="en-US"/>
        </w:rPr>
      </w:pPr>
      <w:r w:rsidRPr="003C316D">
        <w:rPr>
          <w:lang w:val="en-US"/>
        </w:rPr>
        <w:tab/>
        <w:t>•</w:t>
      </w:r>
      <w:r w:rsidRPr="003C316D">
        <w:rPr>
          <w:lang w:val="en-US"/>
        </w:rPr>
        <w:tab/>
        <w:t>Avoid nested locks.</w:t>
      </w:r>
    </w:p>
    <w:p w14:paraId="57C9A67A" w14:textId="77777777" w:rsidR="003C316D" w:rsidRPr="003C316D" w:rsidRDefault="003C316D" w:rsidP="003C316D">
      <w:pPr>
        <w:rPr>
          <w:lang w:val="en-US"/>
        </w:rPr>
      </w:pPr>
      <w:r w:rsidRPr="003C316D">
        <w:rPr>
          <w:lang w:val="en-US"/>
        </w:rPr>
        <w:tab/>
        <w:t>•</w:t>
      </w:r>
      <w:r w:rsidRPr="003C316D">
        <w:rPr>
          <w:lang w:val="en-US"/>
        </w:rPr>
        <w:tab/>
        <w:t>Use a timeout for locking.</w:t>
      </w:r>
    </w:p>
    <w:p w14:paraId="6E047D7E" w14:textId="77777777" w:rsidR="003C316D" w:rsidRPr="003C316D" w:rsidRDefault="003C316D" w:rsidP="003C316D">
      <w:pPr>
        <w:rPr>
          <w:lang w:val="en-US"/>
        </w:rPr>
      </w:pPr>
      <w:r w:rsidRPr="003C316D">
        <w:rPr>
          <w:lang w:val="en-US"/>
        </w:rPr>
        <w:tab/>
        <w:t>•</w:t>
      </w:r>
      <w:r w:rsidRPr="003C316D">
        <w:rPr>
          <w:lang w:val="en-US"/>
        </w:rPr>
        <w:tab/>
        <w:t>Acquire locks in a consistent order.</w:t>
      </w:r>
    </w:p>
    <w:p w14:paraId="3D4F4F8C" w14:textId="77777777" w:rsidR="003C316D" w:rsidRPr="003C316D" w:rsidRDefault="003C316D" w:rsidP="003C316D">
      <w:pPr>
        <w:rPr>
          <w:lang w:val="en-US"/>
        </w:rPr>
      </w:pPr>
      <w:r w:rsidRPr="003C316D">
        <w:rPr>
          <w:lang w:val="en-US"/>
        </w:rPr>
        <w:tab/>
        <w:t>•</w:t>
      </w:r>
      <w:r w:rsidRPr="003C316D">
        <w:rPr>
          <w:lang w:val="en-US"/>
        </w:rPr>
        <w:tab/>
        <w:t>Minimize the use of locks.</w:t>
      </w:r>
    </w:p>
    <w:p w14:paraId="26AB829B" w14:textId="77777777" w:rsidR="003C316D" w:rsidRPr="003C316D" w:rsidRDefault="003C316D" w:rsidP="003C316D">
      <w:pPr>
        <w:rPr>
          <w:lang w:val="en-US"/>
        </w:rPr>
      </w:pPr>
      <w:r w:rsidRPr="003C316D">
        <w:rPr>
          <w:lang w:val="en-US"/>
        </w:rPr>
        <w:tab/>
        <w:t>8.</w:t>
      </w:r>
      <w:r w:rsidRPr="003C316D">
        <w:rPr>
          <w:lang w:val="en-US"/>
        </w:rPr>
        <w:tab/>
        <w:t>What is the difference between volatile and synchronized in Java?</w:t>
      </w:r>
    </w:p>
    <w:p w14:paraId="1CBE387F" w14:textId="77777777" w:rsidR="003C316D" w:rsidRPr="003C316D" w:rsidRDefault="003C316D" w:rsidP="003C316D">
      <w:pPr>
        <w:rPr>
          <w:lang w:val="en-US"/>
        </w:rPr>
      </w:pPr>
      <w:r w:rsidRPr="003C316D">
        <w:rPr>
          <w:lang w:val="en-US"/>
        </w:rPr>
        <w:tab/>
        <w:t>•</w:t>
      </w:r>
      <w:r w:rsidRPr="003C316D">
        <w:rPr>
          <w:lang w:val="en-US"/>
        </w:rPr>
        <w:tab/>
        <w:t>volatile: Ensures visibility of changes to a variable across threads but does not guarantee atomicity.</w:t>
      </w:r>
    </w:p>
    <w:p w14:paraId="488A1EDA" w14:textId="77777777" w:rsidR="003C316D" w:rsidRPr="003C316D" w:rsidRDefault="003C316D" w:rsidP="003C316D">
      <w:pPr>
        <w:rPr>
          <w:lang w:val="en-US"/>
        </w:rPr>
      </w:pPr>
      <w:r w:rsidRPr="003C316D">
        <w:rPr>
          <w:lang w:val="en-US"/>
        </w:rPr>
        <w:tab/>
        <w:t>•</w:t>
      </w:r>
      <w:r w:rsidRPr="003C316D">
        <w:rPr>
          <w:lang w:val="en-US"/>
        </w:rPr>
        <w:tab/>
        <w:t>synchronized: Provides both atomicity and visibility by locking access to code blocks or methods.</w:t>
      </w:r>
    </w:p>
    <w:p w14:paraId="75CE6C4E" w14:textId="77777777" w:rsidR="003C316D" w:rsidRPr="003C316D" w:rsidRDefault="003C316D" w:rsidP="003C316D">
      <w:pPr>
        <w:rPr>
          <w:lang w:val="en-US"/>
        </w:rPr>
      </w:pPr>
      <w:r w:rsidRPr="003C316D">
        <w:rPr>
          <w:lang w:val="en-US"/>
        </w:rPr>
        <w:tab/>
        <w:t>9.</w:t>
      </w:r>
      <w:r w:rsidRPr="003C316D">
        <w:rPr>
          <w:lang w:val="en-US"/>
        </w:rPr>
        <w:tab/>
        <w:t>What is the difference between concurrency and parallelism?</w:t>
      </w:r>
    </w:p>
    <w:p w14:paraId="0B1DE7BF" w14:textId="77777777" w:rsidR="003C316D" w:rsidRPr="003C316D" w:rsidRDefault="003C316D" w:rsidP="003C316D">
      <w:pPr>
        <w:rPr>
          <w:lang w:val="en-US"/>
        </w:rPr>
      </w:pPr>
      <w:r w:rsidRPr="003C316D">
        <w:rPr>
          <w:lang w:val="en-US"/>
        </w:rPr>
        <w:tab/>
        <w:t>•</w:t>
      </w:r>
      <w:r w:rsidRPr="003C316D">
        <w:rPr>
          <w:lang w:val="en-US"/>
        </w:rPr>
        <w:tab/>
        <w:t>Concurrency refers to executing multiple tasks in overlapping time periods (not necessarily simultaneously).</w:t>
      </w:r>
    </w:p>
    <w:p w14:paraId="15504429" w14:textId="77777777" w:rsidR="003C316D" w:rsidRPr="003C316D" w:rsidRDefault="003C316D" w:rsidP="003C316D">
      <w:pPr>
        <w:rPr>
          <w:lang w:val="en-US"/>
        </w:rPr>
      </w:pPr>
      <w:r w:rsidRPr="003C316D">
        <w:rPr>
          <w:lang w:val="en-US"/>
        </w:rPr>
        <w:tab/>
        <w:t>•</w:t>
      </w:r>
      <w:r w:rsidRPr="003C316D">
        <w:rPr>
          <w:lang w:val="en-US"/>
        </w:rPr>
        <w:tab/>
        <w:t>Parallelism refers to executing multiple tasks simultaneously on different cores or processors.</w:t>
      </w:r>
    </w:p>
    <w:p w14:paraId="43538E18" w14:textId="77777777" w:rsidR="003C316D" w:rsidRPr="003C316D" w:rsidRDefault="003C316D" w:rsidP="003C316D">
      <w:pPr>
        <w:rPr>
          <w:lang w:val="en-US"/>
        </w:rPr>
      </w:pPr>
      <w:r w:rsidRPr="003C316D">
        <w:rPr>
          <w:lang w:val="en-US"/>
        </w:rPr>
        <w:tab/>
        <w:t>10.</w:t>
      </w:r>
      <w:r w:rsidRPr="003C316D">
        <w:rPr>
          <w:lang w:val="en-US"/>
        </w:rPr>
        <w:tab/>
        <w:t>What are the differences between Thread and Executor framework?</w:t>
      </w:r>
    </w:p>
    <w:p w14:paraId="777F0735" w14:textId="77777777" w:rsidR="003C316D" w:rsidRPr="003C316D" w:rsidRDefault="003C316D" w:rsidP="003C316D">
      <w:pPr>
        <w:rPr>
          <w:lang w:val="en-US"/>
        </w:rPr>
      </w:pPr>
      <w:r w:rsidRPr="003C316D">
        <w:rPr>
          <w:lang w:val="en-US"/>
        </w:rPr>
        <w:tab/>
        <w:t>•</w:t>
      </w:r>
      <w:r w:rsidRPr="003C316D">
        <w:rPr>
          <w:lang w:val="en-US"/>
        </w:rPr>
        <w:tab/>
        <w:t>Thread: Requires manual creation and management of threads.</w:t>
      </w:r>
    </w:p>
    <w:p w14:paraId="5F4469F3" w14:textId="77777777" w:rsidR="003C316D" w:rsidRPr="003C316D" w:rsidRDefault="003C316D" w:rsidP="003C316D">
      <w:pPr>
        <w:rPr>
          <w:lang w:val="en-US"/>
        </w:rPr>
      </w:pPr>
      <w:r w:rsidRPr="003C316D">
        <w:rPr>
          <w:lang w:val="en-US"/>
        </w:rPr>
        <w:tab/>
        <w:t>•</w:t>
      </w:r>
      <w:r w:rsidRPr="003C316D">
        <w:rPr>
          <w:lang w:val="en-US"/>
        </w:rPr>
        <w:tab/>
        <w:t>Executor: Provides a high-level API to manage threads using thread pools.</w:t>
      </w:r>
    </w:p>
    <w:p w14:paraId="5EA1661E" w14:textId="77777777" w:rsidR="003C316D" w:rsidRPr="003C316D" w:rsidRDefault="003C316D" w:rsidP="003C316D">
      <w:pPr>
        <w:rPr>
          <w:lang w:val="en-US"/>
        </w:rPr>
      </w:pPr>
    </w:p>
    <w:p w14:paraId="70D77ABE" w14:textId="77777777" w:rsidR="003C316D" w:rsidRPr="003C316D" w:rsidRDefault="003C316D" w:rsidP="003C316D">
      <w:pPr>
        <w:rPr>
          <w:lang w:val="en-US"/>
        </w:rPr>
      </w:pPr>
      <w:r w:rsidRPr="003C316D">
        <w:rPr>
          <w:lang w:val="en-US"/>
        </w:rPr>
        <w:t>Advanced Multithreading Interview Questions</w:t>
      </w:r>
    </w:p>
    <w:p w14:paraId="158CAFCE" w14:textId="77777777" w:rsidR="003C316D" w:rsidRPr="003C316D" w:rsidRDefault="003C316D" w:rsidP="003C316D">
      <w:pPr>
        <w:rPr>
          <w:lang w:val="en-US"/>
        </w:rPr>
      </w:pPr>
      <w:r w:rsidRPr="003C316D">
        <w:rPr>
          <w:lang w:val="en-US"/>
        </w:rPr>
        <w:tab/>
        <w:t>1.</w:t>
      </w:r>
      <w:r w:rsidRPr="003C316D">
        <w:rPr>
          <w:lang w:val="en-US"/>
        </w:rPr>
        <w:tab/>
        <w:t>What is the ReentrantLock class in Java? How is it different from synchronized?</w:t>
      </w:r>
    </w:p>
    <w:p w14:paraId="51413126" w14:textId="77777777" w:rsidR="003C316D" w:rsidRPr="003C316D" w:rsidRDefault="003C316D" w:rsidP="003C316D">
      <w:pPr>
        <w:rPr>
          <w:lang w:val="en-US"/>
        </w:rPr>
      </w:pPr>
      <w:r w:rsidRPr="003C316D">
        <w:rPr>
          <w:lang w:val="en-US"/>
        </w:rPr>
        <w:tab/>
        <w:t>•</w:t>
      </w:r>
      <w:r w:rsidRPr="003C316D">
        <w:rPr>
          <w:lang w:val="en-US"/>
        </w:rPr>
        <w:tab/>
        <w:t>ReentrantLock is a more flexible locking mechanism compared to synchronized. It provides features like:</w:t>
      </w:r>
    </w:p>
    <w:p w14:paraId="4D076B4D" w14:textId="77777777" w:rsidR="003C316D" w:rsidRPr="003C316D" w:rsidRDefault="003C316D" w:rsidP="003C316D">
      <w:pPr>
        <w:rPr>
          <w:lang w:val="en-US"/>
        </w:rPr>
      </w:pPr>
      <w:r w:rsidRPr="003C316D">
        <w:rPr>
          <w:lang w:val="en-US"/>
        </w:rPr>
        <w:tab/>
        <w:t>•</w:t>
      </w:r>
      <w:r w:rsidRPr="003C316D">
        <w:rPr>
          <w:lang w:val="en-US"/>
        </w:rPr>
        <w:tab/>
        <w:t xml:space="preserve">Try to acquire lock with </w:t>
      </w:r>
      <w:proofErr w:type="spellStart"/>
      <w:r w:rsidRPr="003C316D">
        <w:rPr>
          <w:lang w:val="en-US"/>
        </w:rPr>
        <w:t>tryLock</w:t>
      </w:r>
      <w:proofErr w:type="spellEnd"/>
      <w:r w:rsidRPr="003C316D">
        <w:rPr>
          <w:lang w:val="en-US"/>
        </w:rPr>
        <w:t>().</w:t>
      </w:r>
    </w:p>
    <w:p w14:paraId="30AC436A" w14:textId="77777777" w:rsidR="003C316D" w:rsidRPr="003C316D" w:rsidRDefault="003C316D" w:rsidP="003C316D">
      <w:pPr>
        <w:rPr>
          <w:lang w:val="en-US"/>
        </w:rPr>
      </w:pPr>
      <w:r w:rsidRPr="003C316D">
        <w:rPr>
          <w:lang w:val="en-US"/>
        </w:rPr>
        <w:tab/>
        <w:t>•</w:t>
      </w:r>
      <w:r w:rsidRPr="003C316D">
        <w:rPr>
          <w:lang w:val="en-US"/>
        </w:rPr>
        <w:tab/>
        <w:t>Ability to interrupt a thread waiting for a lock.</w:t>
      </w:r>
    </w:p>
    <w:p w14:paraId="5BA2F633" w14:textId="77777777" w:rsidR="003C316D" w:rsidRPr="003C316D" w:rsidRDefault="003C316D" w:rsidP="003C316D">
      <w:pPr>
        <w:rPr>
          <w:lang w:val="en-US"/>
        </w:rPr>
      </w:pPr>
      <w:r w:rsidRPr="003C316D">
        <w:rPr>
          <w:lang w:val="en-US"/>
        </w:rPr>
        <w:lastRenderedPageBreak/>
        <w:tab/>
        <w:t>•</w:t>
      </w:r>
      <w:r w:rsidRPr="003C316D">
        <w:rPr>
          <w:lang w:val="en-US"/>
        </w:rPr>
        <w:tab/>
        <w:t>Fair locking to ensure threads acquire locks in the order they requested.</w:t>
      </w:r>
    </w:p>
    <w:p w14:paraId="15CBE151" w14:textId="77777777" w:rsidR="003C316D" w:rsidRPr="003C316D" w:rsidRDefault="003C316D" w:rsidP="003C316D">
      <w:pPr>
        <w:rPr>
          <w:lang w:val="en-US"/>
        </w:rPr>
      </w:pPr>
      <w:r w:rsidRPr="003C316D">
        <w:rPr>
          <w:lang w:val="en-US"/>
        </w:rPr>
        <w:tab/>
        <w:t>2.</w:t>
      </w:r>
      <w:r w:rsidRPr="003C316D">
        <w:rPr>
          <w:lang w:val="en-US"/>
        </w:rPr>
        <w:tab/>
        <w:t>What are Callable and Future in Java? How are they different from Runnable?</w:t>
      </w:r>
    </w:p>
    <w:p w14:paraId="498F8B49" w14:textId="77777777" w:rsidR="003C316D" w:rsidRPr="003C316D" w:rsidRDefault="003C316D" w:rsidP="003C316D">
      <w:pPr>
        <w:rPr>
          <w:lang w:val="en-US"/>
        </w:rPr>
      </w:pPr>
      <w:r w:rsidRPr="003C316D">
        <w:rPr>
          <w:lang w:val="en-US"/>
        </w:rPr>
        <w:tab/>
        <w:t>•</w:t>
      </w:r>
      <w:r w:rsidRPr="003C316D">
        <w:rPr>
          <w:lang w:val="en-US"/>
        </w:rPr>
        <w:tab/>
        <w:t>Callable: An interface that allows tasks to return results and throw exceptions.</w:t>
      </w:r>
    </w:p>
    <w:p w14:paraId="22DF4577" w14:textId="77777777" w:rsidR="003C316D" w:rsidRPr="003C316D" w:rsidRDefault="003C316D" w:rsidP="003C316D">
      <w:pPr>
        <w:rPr>
          <w:lang w:val="en-US"/>
        </w:rPr>
      </w:pPr>
      <w:r w:rsidRPr="003C316D">
        <w:rPr>
          <w:lang w:val="en-US"/>
        </w:rPr>
        <w:tab/>
        <w:t>•</w:t>
      </w:r>
      <w:r w:rsidRPr="003C316D">
        <w:rPr>
          <w:lang w:val="en-US"/>
        </w:rPr>
        <w:tab/>
        <w:t>Future: Represents the result of an asynchronous computation.</w:t>
      </w:r>
    </w:p>
    <w:p w14:paraId="6A78A6D1" w14:textId="77777777" w:rsidR="003C316D" w:rsidRPr="003C316D" w:rsidRDefault="003C316D" w:rsidP="003C316D">
      <w:pPr>
        <w:rPr>
          <w:lang w:val="en-US"/>
        </w:rPr>
      </w:pPr>
      <w:r w:rsidRPr="003C316D">
        <w:rPr>
          <w:lang w:val="en-US"/>
        </w:rPr>
        <w:tab/>
        <w:t>•</w:t>
      </w:r>
      <w:r w:rsidRPr="003C316D">
        <w:rPr>
          <w:lang w:val="en-US"/>
        </w:rPr>
        <w:tab/>
        <w:t>Runnable: Does not return a result and cannot throw checked exceptions.</w:t>
      </w:r>
    </w:p>
    <w:p w14:paraId="31A48FCB" w14:textId="77777777" w:rsidR="003C316D" w:rsidRPr="003C316D" w:rsidRDefault="003C316D" w:rsidP="003C316D">
      <w:pPr>
        <w:rPr>
          <w:lang w:val="en-US"/>
        </w:rPr>
      </w:pPr>
      <w:r w:rsidRPr="003C316D">
        <w:rPr>
          <w:lang w:val="en-US"/>
        </w:rPr>
        <w:tab/>
        <w:t>3.</w:t>
      </w:r>
      <w:r w:rsidRPr="003C316D">
        <w:rPr>
          <w:lang w:val="en-US"/>
        </w:rPr>
        <w:tab/>
        <w:t>What is the Fork/Join framework in Java?</w:t>
      </w:r>
    </w:p>
    <w:p w14:paraId="112D3FDB" w14:textId="77777777" w:rsidR="003C316D" w:rsidRPr="003C316D" w:rsidRDefault="003C316D" w:rsidP="003C316D">
      <w:pPr>
        <w:rPr>
          <w:lang w:val="en-US"/>
        </w:rPr>
      </w:pPr>
      <w:r w:rsidRPr="003C316D">
        <w:rPr>
          <w:lang w:val="en-US"/>
        </w:rPr>
        <w:tab/>
        <w:t>•</w:t>
      </w:r>
      <w:r w:rsidRPr="003C316D">
        <w:rPr>
          <w:lang w:val="en-US"/>
        </w:rPr>
        <w:tab/>
        <w:t>A framework designed for parallel task execution, particularly suited for dividing a task into smaller subtasks recursively and merging their results.</w:t>
      </w:r>
    </w:p>
    <w:p w14:paraId="0FF7779F" w14:textId="77777777" w:rsidR="003C316D" w:rsidRPr="003C316D" w:rsidRDefault="003C316D" w:rsidP="003C316D">
      <w:pPr>
        <w:rPr>
          <w:lang w:val="en-US"/>
        </w:rPr>
      </w:pPr>
      <w:r w:rsidRPr="003C316D">
        <w:rPr>
          <w:lang w:val="en-US"/>
        </w:rPr>
        <w:tab/>
        <w:t>4.</w:t>
      </w:r>
      <w:r w:rsidRPr="003C316D">
        <w:rPr>
          <w:lang w:val="en-US"/>
        </w:rPr>
        <w:tab/>
        <w:t xml:space="preserve">What is </w:t>
      </w:r>
      <w:proofErr w:type="spellStart"/>
      <w:r w:rsidRPr="003C316D">
        <w:rPr>
          <w:lang w:val="en-US"/>
        </w:rPr>
        <w:t>ThreadLocal</w:t>
      </w:r>
      <w:proofErr w:type="spellEnd"/>
      <w:r w:rsidRPr="003C316D">
        <w:rPr>
          <w:lang w:val="en-US"/>
        </w:rPr>
        <w:t>?</w:t>
      </w:r>
    </w:p>
    <w:p w14:paraId="23B4D80B" w14:textId="77777777" w:rsidR="003C316D" w:rsidRPr="003C316D" w:rsidRDefault="003C316D" w:rsidP="003C316D">
      <w:pPr>
        <w:rPr>
          <w:lang w:val="en-US"/>
        </w:rPr>
      </w:pPr>
      <w:r w:rsidRPr="003C316D">
        <w:rPr>
          <w:lang w:val="en-US"/>
        </w:rPr>
        <w:tab/>
        <w:t>•</w:t>
      </w:r>
      <w:r w:rsidRPr="003C316D">
        <w:rPr>
          <w:lang w:val="en-US"/>
        </w:rPr>
        <w:tab/>
      </w:r>
      <w:proofErr w:type="spellStart"/>
      <w:r w:rsidRPr="003C316D">
        <w:rPr>
          <w:lang w:val="en-US"/>
        </w:rPr>
        <w:t>ThreadLocal</w:t>
      </w:r>
      <w:proofErr w:type="spellEnd"/>
      <w:r w:rsidRPr="003C316D">
        <w:rPr>
          <w:lang w:val="en-US"/>
        </w:rPr>
        <w:t xml:space="preserve"> provides thread-local variables, ensuring that each thread has its own independent copy of the variable.</w:t>
      </w:r>
    </w:p>
    <w:p w14:paraId="6BD0EA32" w14:textId="77777777" w:rsidR="003C316D" w:rsidRPr="003C316D" w:rsidRDefault="003C316D" w:rsidP="003C316D">
      <w:pPr>
        <w:rPr>
          <w:lang w:val="en-US"/>
        </w:rPr>
      </w:pPr>
      <w:r w:rsidRPr="003C316D">
        <w:rPr>
          <w:lang w:val="en-US"/>
        </w:rPr>
        <w:tab/>
        <w:t>5.</w:t>
      </w:r>
      <w:r w:rsidRPr="003C316D">
        <w:rPr>
          <w:lang w:val="en-US"/>
        </w:rPr>
        <w:tab/>
        <w:t xml:space="preserve">What are the differences between </w:t>
      </w:r>
      <w:proofErr w:type="spellStart"/>
      <w:r w:rsidRPr="003C316D">
        <w:rPr>
          <w:lang w:val="en-US"/>
        </w:rPr>
        <w:t>CyclicBarrier</w:t>
      </w:r>
      <w:proofErr w:type="spellEnd"/>
      <w:r w:rsidRPr="003C316D">
        <w:rPr>
          <w:lang w:val="en-US"/>
        </w:rPr>
        <w:t xml:space="preserve"> and </w:t>
      </w:r>
      <w:proofErr w:type="spellStart"/>
      <w:r w:rsidRPr="003C316D">
        <w:rPr>
          <w:lang w:val="en-US"/>
        </w:rPr>
        <w:t>CountDownLatch</w:t>
      </w:r>
      <w:proofErr w:type="spellEnd"/>
      <w:r w:rsidRPr="003C316D">
        <w:rPr>
          <w:lang w:val="en-US"/>
        </w:rPr>
        <w:t>?</w:t>
      </w:r>
    </w:p>
    <w:p w14:paraId="48B575F3" w14:textId="77777777" w:rsidR="003C316D" w:rsidRPr="003C316D" w:rsidRDefault="003C316D" w:rsidP="003C316D">
      <w:pPr>
        <w:rPr>
          <w:lang w:val="en-US"/>
        </w:rPr>
      </w:pPr>
      <w:r w:rsidRPr="003C316D">
        <w:rPr>
          <w:lang w:val="en-US"/>
        </w:rPr>
        <w:tab/>
        <w:t>•</w:t>
      </w:r>
      <w:r w:rsidRPr="003C316D">
        <w:rPr>
          <w:lang w:val="en-US"/>
        </w:rPr>
        <w:tab/>
      </w:r>
      <w:proofErr w:type="spellStart"/>
      <w:r w:rsidRPr="003C316D">
        <w:rPr>
          <w:lang w:val="en-US"/>
        </w:rPr>
        <w:t>CyclicBarrier</w:t>
      </w:r>
      <w:proofErr w:type="spellEnd"/>
      <w:r w:rsidRPr="003C316D">
        <w:rPr>
          <w:lang w:val="en-US"/>
        </w:rPr>
        <w:t>: Allows a group of threads to wait for each other at a common barrier point and can be reused.</w:t>
      </w:r>
    </w:p>
    <w:p w14:paraId="747AD9CB" w14:textId="77777777" w:rsidR="003C316D" w:rsidRPr="003C316D" w:rsidRDefault="003C316D" w:rsidP="003C316D">
      <w:pPr>
        <w:rPr>
          <w:lang w:val="en-US"/>
        </w:rPr>
      </w:pPr>
      <w:r w:rsidRPr="003C316D">
        <w:rPr>
          <w:lang w:val="en-US"/>
        </w:rPr>
        <w:tab/>
        <w:t>•</w:t>
      </w:r>
      <w:r w:rsidRPr="003C316D">
        <w:rPr>
          <w:lang w:val="en-US"/>
        </w:rPr>
        <w:tab/>
      </w:r>
      <w:proofErr w:type="spellStart"/>
      <w:r w:rsidRPr="003C316D">
        <w:rPr>
          <w:lang w:val="en-US"/>
        </w:rPr>
        <w:t>CountDownLatch</w:t>
      </w:r>
      <w:proofErr w:type="spellEnd"/>
      <w:r w:rsidRPr="003C316D">
        <w:rPr>
          <w:lang w:val="en-US"/>
        </w:rPr>
        <w:t>: A one-time latch that allows one or more threads to wait until a specific set of tasks is completed.</w:t>
      </w:r>
    </w:p>
    <w:p w14:paraId="28023DE1" w14:textId="77777777" w:rsidR="003C316D" w:rsidRPr="003C316D" w:rsidRDefault="003C316D" w:rsidP="003C316D">
      <w:pPr>
        <w:rPr>
          <w:lang w:val="en-US"/>
        </w:rPr>
      </w:pPr>
      <w:r w:rsidRPr="003C316D">
        <w:rPr>
          <w:lang w:val="en-US"/>
        </w:rPr>
        <w:tab/>
        <w:t>6.</w:t>
      </w:r>
      <w:r w:rsidRPr="003C316D">
        <w:rPr>
          <w:lang w:val="en-US"/>
        </w:rPr>
        <w:tab/>
        <w:t xml:space="preserve">What is the </w:t>
      </w:r>
      <w:proofErr w:type="spellStart"/>
      <w:r w:rsidRPr="003C316D">
        <w:rPr>
          <w:lang w:val="en-US"/>
        </w:rPr>
        <w:t>ConcurrentHashMap</w:t>
      </w:r>
      <w:proofErr w:type="spellEnd"/>
      <w:r w:rsidRPr="003C316D">
        <w:rPr>
          <w:lang w:val="en-US"/>
        </w:rPr>
        <w:t>? How is it different from HashMap?</w:t>
      </w:r>
    </w:p>
    <w:p w14:paraId="790CA140" w14:textId="77777777" w:rsidR="003C316D" w:rsidRPr="003C316D" w:rsidRDefault="003C316D" w:rsidP="003C316D">
      <w:pPr>
        <w:rPr>
          <w:lang w:val="en-US"/>
        </w:rPr>
      </w:pPr>
      <w:r w:rsidRPr="003C316D">
        <w:rPr>
          <w:lang w:val="en-US"/>
        </w:rPr>
        <w:tab/>
        <w:t>•</w:t>
      </w:r>
      <w:r w:rsidRPr="003C316D">
        <w:rPr>
          <w:lang w:val="en-US"/>
        </w:rPr>
        <w:tab/>
      </w:r>
      <w:proofErr w:type="spellStart"/>
      <w:r w:rsidRPr="003C316D">
        <w:rPr>
          <w:lang w:val="en-US"/>
        </w:rPr>
        <w:t>ConcurrentHashMap</w:t>
      </w:r>
      <w:proofErr w:type="spellEnd"/>
      <w:r w:rsidRPr="003C316D">
        <w:rPr>
          <w:lang w:val="en-US"/>
        </w:rPr>
        <w:t xml:space="preserve"> allows concurrent access to its segments, making it thread-safe without locking the entire map.</w:t>
      </w:r>
    </w:p>
    <w:p w14:paraId="7492FD26" w14:textId="77777777" w:rsidR="003C316D" w:rsidRPr="003C316D" w:rsidRDefault="003C316D" w:rsidP="003C316D">
      <w:pPr>
        <w:rPr>
          <w:lang w:val="en-US"/>
        </w:rPr>
      </w:pPr>
      <w:r w:rsidRPr="003C316D">
        <w:rPr>
          <w:lang w:val="en-US"/>
        </w:rPr>
        <w:tab/>
        <w:t>•</w:t>
      </w:r>
      <w:r w:rsidRPr="003C316D">
        <w:rPr>
          <w:lang w:val="en-US"/>
        </w:rPr>
        <w:tab/>
        <w:t>HashMap is not thread-safe and must be synchronized externally for concurrent access.</w:t>
      </w:r>
    </w:p>
    <w:p w14:paraId="46068008" w14:textId="77777777" w:rsidR="003C316D" w:rsidRPr="003C316D" w:rsidRDefault="003C316D" w:rsidP="003C316D">
      <w:pPr>
        <w:rPr>
          <w:lang w:val="en-US"/>
        </w:rPr>
      </w:pPr>
      <w:r w:rsidRPr="003C316D">
        <w:rPr>
          <w:lang w:val="en-US"/>
        </w:rPr>
        <w:tab/>
        <w:t>7.</w:t>
      </w:r>
      <w:r w:rsidRPr="003C316D">
        <w:rPr>
          <w:lang w:val="en-US"/>
        </w:rPr>
        <w:tab/>
        <w:t xml:space="preserve">What is a </w:t>
      </w:r>
      <w:proofErr w:type="spellStart"/>
      <w:r w:rsidRPr="003C316D">
        <w:rPr>
          <w:lang w:val="en-US"/>
        </w:rPr>
        <w:t>BlockingQueue</w:t>
      </w:r>
      <w:proofErr w:type="spellEnd"/>
      <w:r w:rsidRPr="003C316D">
        <w:rPr>
          <w:lang w:val="en-US"/>
        </w:rPr>
        <w:t>?</w:t>
      </w:r>
    </w:p>
    <w:p w14:paraId="026A9C09" w14:textId="77777777" w:rsidR="003C316D" w:rsidRPr="003C316D" w:rsidRDefault="003C316D" w:rsidP="003C316D">
      <w:pPr>
        <w:rPr>
          <w:lang w:val="en-US"/>
        </w:rPr>
      </w:pPr>
      <w:r w:rsidRPr="003C316D">
        <w:rPr>
          <w:lang w:val="en-US"/>
        </w:rPr>
        <w:tab/>
        <w:t>•</w:t>
      </w:r>
      <w:r w:rsidRPr="003C316D">
        <w:rPr>
          <w:lang w:val="en-US"/>
        </w:rPr>
        <w:tab/>
        <w:t xml:space="preserve">A </w:t>
      </w:r>
      <w:proofErr w:type="spellStart"/>
      <w:r w:rsidRPr="003C316D">
        <w:rPr>
          <w:lang w:val="en-US"/>
        </w:rPr>
        <w:t>BlockingQueue</w:t>
      </w:r>
      <w:proofErr w:type="spellEnd"/>
      <w:r w:rsidRPr="003C316D">
        <w:rPr>
          <w:lang w:val="en-US"/>
        </w:rPr>
        <w:t xml:space="preserve"> is a thread-safe queue designed for producer-consumer scenarios. It blocks threads when:</w:t>
      </w:r>
    </w:p>
    <w:p w14:paraId="4EF0B2AD" w14:textId="77777777" w:rsidR="003C316D" w:rsidRPr="003C316D" w:rsidRDefault="003C316D" w:rsidP="003C316D">
      <w:pPr>
        <w:rPr>
          <w:lang w:val="en-US"/>
        </w:rPr>
      </w:pPr>
      <w:r w:rsidRPr="003C316D">
        <w:rPr>
          <w:lang w:val="en-US"/>
        </w:rPr>
        <w:tab/>
        <w:t>•</w:t>
      </w:r>
      <w:r w:rsidRPr="003C316D">
        <w:rPr>
          <w:lang w:val="en-US"/>
        </w:rPr>
        <w:tab/>
        <w:t>Trying to add elements to a full queue.</w:t>
      </w:r>
    </w:p>
    <w:p w14:paraId="0303738A" w14:textId="77777777" w:rsidR="003C316D" w:rsidRPr="003C316D" w:rsidRDefault="003C316D" w:rsidP="003C316D">
      <w:pPr>
        <w:rPr>
          <w:lang w:val="en-US"/>
        </w:rPr>
      </w:pPr>
      <w:r w:rsidRPr="003C316D">
        <w:rPr>
          <w:lang w:val="en-US"/>
        </w:rPr>
        <w:tab/>
        <w:t>•</w:t>
      </w:r>
      <w:r w:rsidRPr="003C316D">
        <w:rPr>
          <w:lang w:val="en-US"/>
        </w:rPr>
        <w:tab/>
        <w:t>Trying to remove elements from an empty queue.</w:t>
      </w:r>
    </w:p>
    <w:p w14:paraId="367433B3" w14:textId="77777777" w:rsidR="003C316D" w:rsidRPr="003C316D" w:rsidRDefault="003C316D" w:rsidP="003C316D">
      <w:pPr>
        <w:rPr>
          <w:lang w:val="en-US"/>
        </w:rPr>
      </w:pPr>
      <w:r w:rsidRPr="003C316D">
        <w:rPr>
          <w:lang w:val="en-US"/>
        </w:rPr>
        <w:tab/>
        <w:t>8.</w:t>
      </w:r>
      <w:r w:rsidRPr="003C316D">
        <w:rPr>
          <w:lang w:val="en-US"/>
        </w:rPr>
        <w:tab/>
        <w:t>What are atomic classes in Java?</w:t>
      </w:r>
    </w:p>
    <w:p w14:paraId="22F02735" w14:textId="77777777" w:rsidR="003C316D" w:rsidRPr="003C316D" w:rsidRDefault="003C316D" w:rsidP="003C316D">
      <w:pPr>
        <w:rPr>
          <w:lang w:val="en-US"/>
        </w:rPr>
      </w:pPr>
      <w:r w:rsidRPr="003C316D">
        <w:rPr>
          <w:lang w:val="en-US"/>
        </w:rPr>
        <w:tab/>
        <w:t>•</w:t>
      </w:r>
      <w:r w:rsidRPr="003C316D">
        <w:rPr>
          <w:lang w:val="en-US"/>
        </w:rPr>
        <w:tab/>
        <w:t xml:space="preserve">Atomic classes (e.g., </w:t>
      </w:r>
      <w:proofErr w:type="spellStart"/>
      <w:r w:rsidRPr="003C316D">
        <w:rPr>
          <w:lang w:val="en-US"/>
        </w:rPr>
        <w:t>AtomicInteger</w:t>
      </w:r>
      <w:proofErr w:type="spellEnd"/>
      <w:r w:rsidRPr="003C316D">
        <w:rPr>
          <w:lang w:val="en-US"/>
        </w:rPr>
        <w:t xml:space="preserve">, </w:t>
      </w:r>
      <w:proofErr w:type="spellStart"/>
      <w:r w:rsidRPr="003C316D">
        <w:rPr>
          <w:lang w:val="en-US"/>
        </w:rPr>
        <w:t>AtomicLong</w:t>
      </w:r>
      <w:proofErr w:type="spellEnd"/>
      <w:r w:rsidRPr="003C316D">
        <w:rPr>
          <w:lang w:val="en-US"/>
        </w:rPr>
        <w:t>) provide lock-free thread-safe operations on single variables.</w:t>
      </w:r>
    </w:p>
    <w:p w14:paraId="721CEA2D" w14:textId="77777777" w:rsidR="003C316D" w:rsidRPr="003C316D" w:rsidRDefault="003C316D" w:rsidP="003C316D">
      <w:pPr>
        <w:rPr>
          <w:lang w:val="en-US"/>
        </w:rPr>
      </w:pPr>
      <w:r w:rsidRPr="003C316D">
        <w:rPr>
          <w:lang w:val="en-US"/>
        </w:rPr>
        <w:tab/>
        <w:t>9.</w:t>
      </w:r>
      <w:r w:rsidRPr="003C316D">
        <w:rPr>
          <w:lang w:val="en-US"/>
        </w:rPr>
        <w:tab/>
        <w:t>Explain the Compare-And-Swap (CAS) mechanism.</w:t>
      </w:r>
    </w:p>
    <w:p w14:paraId="5A50BCF4" w14:textId="77777777" w:rsidR="003C316D" w:rsidRPr="003C316D" w:rsidRDefault="003C316D" w:rsidP="003C316D">
      <w:pPr>
        <w:rPr>
          <w:lang w:val="en-US"/>
        </w:rPr>
      </w:pPr>
      <w:r w:rsidRPr="003C316D">
        <w:rPr>
          <w:lang w:val="en-US"/>
        </w:rPr>
        <w:tab/>
        <w:t>•</w:t>
      </w:r>
      <w:r w:rsidRPr="003C316D">
        <w:rPr>
          <w:lang w:val="en-US"/>
        </w:rPr>
        <w:tab/>
        <w:t>CAS is a low-level concurrency technique used to update a variable atomically. It checks if a variable has a specific value and, if so, updates it to a new value.</w:t>
      </w:r>
    </w:p>
    <w:p w14:paraId="666DB92D" w14:textId="77777777" w:rsidR="003C316D" w:rsidRPr="003C316D" w:rsidRDefault="003C316D" w:rsidP="003C316D">
      <w:pPr>
        <w:rPr>
          <w:lang w:val="en-US"/>
        </w:rPr>
      </w:pPr>
      <w:r w:rsidRPr="003C316D">
        <w:rPr>
          <w:lang w:val="en-US"/>
        </w:rPr>
        <w:tab/>
        <w:t>10.</w:t>
      </w:r>
      <w:r w:rsidRPr="003C316D">
        <w:rPr>
          <w:lang w:val="en-US"/>
        </w:rPr>
        <w:tab/>
        <w:t>What is the difference between synchronized collections and Concurrent collections?</w:t>
      </w:r>
    </w:p>
    <w:p w14:paraId="1A65D9B4" w14:textId="77777777" w:rsidR="003C316D" w:rsidRPr="003C316D" w:rsidRDefault="003C316D" w:rsidP="003C316D">
      <w:pPr>
        <w:rPr>
          <w:lang w:val="en-US"/>
        </w:rPr>
      </w:pPr>
      <w:r w:rsidRPr="003C316D">
        <w:rPr>
          <w:lang w:val="en-US"/>
        </w:rPr>
        <w:lastRenderedPageBreak/>
        <w:tab/>
        <w:t>•</w:t>
      </w:r>
      <w:r w:rsidRPr="003C316D">
        <w:rPr>
          <w:lang w:val="en-US"/>
        </w:rPr>
        <w:tab/>
        <w:t>Synchronized collections: Use synchronized blocks or methods, blocking threads for both read and write operations.</w:t>
      </w:r>
    </w:p>
    <w:p w14:paraId="505D8683" w14:textId="77777777" w:rsidR="003C316D" w:rsidRPr="003C316D" w:rsidRDefault="003C316D" w:rsidP="003C316D">
      <w:pPr>
        <w:rPr>
          <w:lang w:val="en-US"/>
        </w:rPr>
      </w:pPr>
      <w:r w:rsidRPr="003C316D">
        <w:rPr>
          <w:lang w:val="en-US"/>
        </w:rPr>
        <w:tab/>
        <w:t>•</w:t>
      </w:r>
      <w:r w:rsidRPr="003C316D">
        <w:rPr>
          <w:lang w:val="en-US"/>
        </w:rPr>
        <w:tab/>
        <w:t xml:space="preserve">Concurrent collections: Provide fine-grained locks or lock-free mechanisms for better concurrency (e.g., </w:t>
      </w:r>
      <w:proofErr w:type="spellStart"/>
      <w:r w:rsidRPr="003C316D">
        <w:rPr>
          <w:lang w:val="en-US"/>
        </w:rPr>
        <w:t>ConcurrentHashMap</w:t>
      </w:r>
      <w:proofErr w:type="spellEnd"/>
      <w:r w:rsidRPr="003C316D">
        <w:rPr>
          <w:lang w:val="en-US"/>
        </w:rPr>
        <w:t xml:space="preserve">, </w:t>
      </w:r>
      <w:proofErr w:type="spellStart"/>
      <w:r w:rsidRPr="003C316D">
        <w:rPr>
          <w:lang w:val="en-US"/>
        </w:rPr>
        <w:t>CopyOnWriteArrayList</w:t>
      </w:r>
      <w:proofErr w:type="spellEnd"/>
      <w:r w:rsidRPr="003C316D">
        <w:rPr>
          <w:lang w:val="en-US"/>
        </w:rPr>
        <w:t>).</w:t>
      </w:r>
    </w:p>
    <w:p w14:paraId="2EFE2B4E" w14:textId="77777777" w:rsidR="003C316D" w:rsidRPr="003C316D" w:rsidRDefault="003C316D" w:rsidP="003C316D">
      <w:pPr>
        <w:rPr>
          <w:lang w:val="en-US"/>
        </w:rPr>
      </w:pPr>
      <w:r w:rsidRPr="003C316D">
        <w:rPr>
          <w:lang w:val="en-US"/>
        </w:rPr>
        <w:tab/>
        <w:t>11.</w:t>
      </w:r>
      <w:r w:rsidRPr="003C316D">
        <w:rPr>
          <w:lang w:val="en-US"/>
        </w:rPr>
        <w:tab/>
        <w:t xml:space="preserve">What is the purpose of the </w:t>
      </w:r>
      <w:proofErr w:type="spellStart"/>
      <w:r w:rsidRPr="003C316D">
        <w:rPr>
          <w:lang w:val="en-US"/>
        </w:rPr>
        <w:t>ExecutorService</w:t>
      </w:r>
      <w:proofErr w:type="spellEnd"/>
      <w:r w:rsidRPr="003C316D">
        <w:rPr>
          <w:lang w:val="en-US"/>
        </w:rPr>
        <w:t>?</w:t>
      </w:r>
    </w:p>
    <w:p w14:paraId="67D00F66" w14:textId="77777777" w:rsidR="003C316D" w:rsidRPr="003C316D" w:rsidRDefault="003C316D" w:rsidP="003C316D">
      <w:pPr>
        <w:rPr>
          <w:lang w:val="en-US"/>
        </w:rPr>
      </w:pPr>
      <w:r w:rsidRPr="003C316D">
        <w:rPr>
          <w:lang w:val="en-US"/>
        </w:rPr>
        <w:tab/>
        <w:t>•</w:t>
      </w:r>
      <w:r w:rsidRPr="003C316D">
        <w:rPr>
          <w:lang w:val="en-US"/>
        </w:rPr>
        <w:tab/>
        <w:t>It provides methods for managing and controlling thread lifecycle, including submitting tasks, shutting down executors, and scheduling periodic tasks.</w:t>
      </w:r>
    </w:p>
    <w:p w14:paraId="33EBA182" w14:textId="77777777" w:rsidR="003C316D" w:rsidRPr="003C316D" w:rsidRDefault="003C316D" w:rsidP="003C316D">
      <w:pPr>
        <w:rPr>
          <w:lang w:val="en-US"/>
        </w:rPr>
      </w:pPr>
      <w:r w:rsidRPr="003C316D">
        <w:rPr>
          <w:lang w:val="en-US"/>
        </w:rPr>
        <w:tab/>
        <w:t>12.</w:t>
      </w:r>
      <w:r w:rsidRPr="003C316D">
        <w:rPr>
          <w:lang w:val="en-US"/>
        </w:rPr>
        <w:tab/>
        <w:t>What is work-stealing in the Fork/Join framework?</w:t>
      </w:r>
    </w:p>
    <w:p w14:paraId="719FCFD1" w14:textId="77777777" w:rsidR="003C316D" w:rsidRPr="003C316D" w:rsidRDefault="003C316D" w:rsidP="003C316D">
      <w:pPr>
        <w:rPr>
          <w:lang w:val="en-US"/>
        </w:rPr>
      </w:pPr>
      <w:r w:rsidRPr="003C316D">
        <w:rPr>
          <w:lang w:val="en-US"/>
        </w:rPr>
        <w:tab/>
        <w:t>•</w:t>
      </w:r>
      <w:r w:rsidRPr="003C316D">
        <w:rPr>
          <w:lang w:val="en-US"/>
        </w:rPr>
        <w:tab/>
        <w:t>Work-stealing allows idle threads to “steal” tasks from busy threads to improve resource utilization.</w:t>
      </w:r>
    </w:p>
    <w:p w14:paraId="1AF46BBB" w14:textId="77777777" w:rsidR="003C316D" w:rsidRPr="003C316D" w:rsidRDefault="003C316D" w:rsidP="003C316D">
      <w:pPr>
        <w:rPr>
          <w:lang w:val="en-US"/>
        </w:rPr>
      </w:pPr>
      <w:r w:rsidRPr="003C316D">
        <w:rPr>
          <w:lang w:val="en-US"/>
        </w:rPr>
        <w:tab/>
        <w:t>13.</w:t>
      </w:r>
      <w:r w:rsidRPr="003C316D">
        <w:rPr>
          <w:lang w:val="en-US"/>
        </w:rPr>
        <w:tab/>
        <w:t>Explain how the Phaser works in Java.</w:t>
      </w:r>
    </w:p>
    <w:p w14:paraId="2DD5A081" w14:textId="77777777" w:rsidR="003C316D" w:rsidRPr="003C316D" w:rsidRDefault="003C316D" w:rsidP="003C316D">
      <w:pPr>
        <w:rPr>
          <w:lang w:val="en-US"/>
        </w:rPr>
      </w:pPr>
      <w:r w:rsidRPr="003C316D">
        <w:rPr>
          <w:lang w:val="en-US"/>
        </w:rPr>
        <w:tab/>
        <w:t>•</w:t>
      </w:r>
      <w:r w:rsidRPr="003C316D">
        <w:rPr>
          <w:lang w:val="en-US"/>
        </w:rPr>
        <w:tab/>
        <w:t>Phaser is a flexible synchronization barrier that allows threads to dynamically register and deregister. It’s useful in scenarios where the number of parties (threads) changes over time.</w:t>
      </w:r>
    </w:p>
    <w:p w14:paraId="777B37D9" w14:textId="77777777" w:rsidR="003C316D" w:rsidRPr="003C316D" w:rsidRDefault="003C316D" w:rsidP="003C316D">
      <w:pPr>
        <w:rPr>
          <w:lang w:val="en-US"/>
        </w:rPr>
      </w:pPr>
      <w:r w:rsidRPr="003C316D">
        <w:rPr>
          <w:lang w:val="en-US"/>
        </w:rPr>
        <w:tab/>
        <w:t>14.</w:t>
      </w:r>
      <w:r w:rsidRPr="003C316D">
        <w:rPr>
          <w:lang w:val="en-US"/>
        </w:rPr>
        <w:tab/>
        <w:t>What are the limitations of multithreading?</w:t>
      </w:r>
    </w:p>
    <w:p w14:paraId="4D1A6882" w14:textId="77777777" w:rsidR="003C316D" w:rsidRPr="003C316D" w:rsidRDefault="003C316D" w:rsidP="003C316D">
      <w:pPr>
        <w:rPr>
          <w:lang w:val="en-US"/>
        </w:rPr>
      </w:pPr>
      <w:r w:rsidRPr="003C316D">
        <w:rPr>
          <w:lang w:val="en-US"/>
        </w:rPr>
        <w:tab/>
        <w:t>•</w:t>
      </w:r>
      <w:r w:rsidRPr="003C316D">
        <w:rPr>
          <w:lang w:val="en-US"/>
        </w:rPr>
        <w:tab/>
        <w:t>Complex debugging and testing.</w:t>
      </w:r>
    </w:p>
    <w:p w14:paraId="092813A1" w14:textId="77777777" w:rsidR="003C316D" w:rsidRPr="003C316D" w:rsidRDefault="003C316D" w:rsidP="003C316D">
      <w:pPr>
        <w:rPr>
          <w:lang w:val="en-US"/>
        </w:rPr>
      </w:pPr>
      <w:r w:rsidRPr="003C316D">
        <w:rPr>
          <w:lang w:val="en-US"/>
        </w:rPr>
        <w:tab/>
        <w:t>•</w:t>
      </w:r>
      <w:r w:rsidRPr="003C316D">
        <w:rPr>
          <w:lang w:val="en-US"/>
        </w:rPr>
        <w:tab/>
        <w:t>Risk of deadlocks and race conditions.</w:t>
      </w:r>
    </w:p>
    <w:p w14:paraId="6185B724" w14:textId="77777777" w:rsidR="003C316D" w:rsidRPr="003C316D" w:rsidRDefault="003C316D" w:rsidP="003C316D">
      <w:pPr>
        <w:rPr>
          <w:lang w:val="en-US"/>
        </w:rPr>
      </w:pPr>
      <w:r w:rsidRPr="003C316D">
        <w:rPr>
          <w:lang w:val="en-US"/>
        </w:rPr>
        <w:tab/>
        <w:t>•</w:t>
      </w:r>
      <w:r w:rsidRPr="003C316D">
        <w:rPr>
          <w:lang w:val="en-US"/>
        </w:rPr>
        <w:tab/>
        <w:t>Overhead due to context switching.</w:t>
      </w:r>
    </w:p>
    <w:p w14:paraId="61CFCDFF" w14:textId="77777777" w:rsidR="003C316D" w:rsidRPr="003C316D" w:rsidRDefault="003C316D" w:rsidP="003C316D">
      <w:pPr>
        <w:rPr>
          <w:lang w:val="en-US"/>
        </w:rPr>
      </w:pPr>
      <w:r w:rsidRPr="003C316D">
        <w:rPr>
          <w:lang w:val="en-US"/>
        </w:rPr>
        <w:tab/>
        <w:t>•</w:t>
      </w:r>
      <w:r w:rsidRPr="003C316D">
        <w:rPr>
          <w:lang w:val="en-US"/>
        </w:rPr>
        <w:tab/>
        <w:t>Increased memory consumption due to thread stacks.</w:t>
      </w:r>
    </w:p>
    <w:p w14:paraId="7C1E9B61" w14:textId="77777777" w:rsidR="003C316D" w:rsidRPr="003C316D" w:rsidRDefault="003C316D" w:rsidP="003C316D">
      <w:pPr>
        <w:rPr>
          <w:lang w:val="en-US"/>
        </w:rPr>
      </w:pPr>
    </w:p>
    <w:p w14:paraId="6E118B63" w14:textId="3D3BE015" w:rsidR="00741024" w:rsidRDefault="003C316D">
      <w:pPr>
        <w:rPr>
          <w:lang w:val="en-US"/>
        </w:rPr>
      </w:pPr>
      <w:r w:rsidRPr="003C316D">
        <w:rPr>
          <w:lang w:val="en-US"/>
        </w:rPr>
        <w:t>By preparing for these questions, you can cover the full spectrum of multithreading concepts from basic to advanced levels.</w:t>
      </w:r>
    </w:p>
    <w:p w14:paraId="3E168F59" w14:textId="77777777" w:rsidR="00741024" w:rsidRDefault="00741024">
      <w:pPr>
        <w:rPr>
          <w:lang w:val="en-US"/>
        </w:rPr>
      </w:pPr>
    </w:p>
    <w:p w14:paraId="4CC48072" w14:textId="77777777" w:rsidR="00741024" w:rsidRDefault="00741024">
      <w:pPr>
        <w:rPr>
          <w:lang w:val="en-US"/>
        </w:rPr>
      </w:pPr>
    </w:p>
    <w:p w14:paraId="5EF49D0D" w14:textId="0CC217D1" w:rsidR="00E85533" w:rsidRDefault="00E85533">
      <w:pPr>
        <w:rPr>
          <w:lang w:val="en-US"/>
        </w:rPr>
      </w:pPr>
      <w:r>
        <w:rPr>
          <w:lang w:val="en-US"/>
        </w:rPr>
        <w:t>1,What is process?</w:t>
      </w:r>
    </w:p>
    <w:p w14:paraId="183D0F5E" w14:textId="611C3504" w:rsidR="00E85533" w:rsidRDefault="00E85533">
      <w:pPr>
        <w:rPr>
          <w:lang w:val="en-US"/>
        </w:rPr>
      </w:pPr>
      <w:r>
        <w:rPr>
          <w:lang w:val="en-US"/>
        </w:rPr>
        <w:t>A, any program in running state is called process.</w:t>
      </w:r>
    </w:p>
    <w:p w14:paraId="0E16931B" w14:textId="799C1395" w:rsidR="00E85533" w:rsidRDefault="00E85533">
      <w:pPr>
        <w:rPr>
          <w:lang w:val="en-US"/>
        </w:rPr>
      </w:pPr>
      <w:r>
        <w:rPr>
          <w:lang w:val="en-US"/>
        </w:rPr>
        <w:t>2,What is relation between process and thread ?</w:t>
      </w:r>
    </w:p>
    <w:p w14:paraId="4D36F256" w14:textId="43668CFB" w:rsidR="00E85533" w:rsidRDefault="00E85533">
      <w:pPr>
        <w:rPr>
          <w:lang w:val="en-US"/>
        </w:rPr>
      </w:pPr>
      <w:proofErr w:type="spellStart"/>
      <w:r>
        <w:rPr>
          <w:lang w:val="en-US"/>
        </w:rPr>
        <w:t>A,process</w:t>
      </w:r>
      <w:proofErr w:type="spellEnd"/>
      <w:r>
        <w:rPr>
          <w:lang w:val="en-US"/>
        </w:rPr>
        <w:t xml:space="preserve"> uses thread to increase accuracy and performance of process.</w:t>
      </w:r>
    </w:p>
    <w:p w14:paraId="39AA762E" w14:textId="64E4DA63" w:rsidR="00814536" w:rsidRDefault="00814536">
      <w:pPr>
        <w:rPr>
          <w:lang w:val="en-US"/>
        </w:rPr>
      </w:pPr>
      <w:r>
        <w:rPr>
          <w:lang w:val="en-US"/>
        </w:rPr>
        <w:t>Process divided into multiple parts called thread.</w:t>
      </w:r>
    </w:p>
    <w:p w14:paraId="143BC8C5" w14:textId="77777777" w:rsidR="00E85533" w:rsidRDefault="00E85533">
      <w:pPr>
        <w:rPr>
          <w:lang w:val="en-US"/>
        </w:rPr>
      </w:pPr>
    </w:p>
    <w:p w14:paraId="0A401154" w14:textId="178C13BC" w:rsidR="00E85533" w:rsidRDefault="00E85533" w:rsidP="00E85533">
      <w:r>
        <w:rPr>
          <w:lang w:val="en-US"/>
        </w:rPr>
        <w:t>3,what is</w:t>
      </w:r>
      <w:r w:rsidRPr="00E85533">
        <w:rPr>
          <w:rFonts w:ascii="Times New Roman" w:eastAsia="Times New Roman" w:hAnsi="Times New Roman" w:cs="Times New Roman"/>
          <w:b/>
          <w:bCs/>
          <w:kern w:val="0"/>
          <w:sz w:val="24"/>
          <w:szCs w:val="24"/>
          <w:lang w:eastAsia="en-IN"/>
          <w14:ligatures w14:val="none"/>
        </w:rPr>
        <w:t xml:space="preserve"> </w:t>
      </w:r>
      <w:r w:rsidRPr="00E85533">
        <w:rPr>
          <w:b/>
          <w:bCs/>
        </w:rPr>
        <w:t>Process-based multitasking</w:t>
      </w:r>
      <w:r w:rsidRPr="00E85533">
        <w:t>:</w:t>
      </w:r>
    </w:p>
    <w:p w14:paraId="218F0408" w14:textId="6A765BC1" w:rsidR="00E85533" w:rsidRPr="00E85533" w:rsidRDefault="00E85533" w:rsidP="00E85533">
      <w:r>
        <w:t>A,</w:t>
      </w:r>
    </w:p>
    <w:p w14:paraId="56E580F5" w14:textId="77777777" w:rsidR="00E85533" w:rsidRPr="00E85533" w:rsidRDefault="00E85533" w:rsidP="00E85533">
      <w:pPr>
        <w:numPr>
          <w:ilvl w:val="0"/>
          <w:numId w:val="1"/>
        </w:numPr>
      </w:pPr>
      <w:r w:rsidRPr="00E85533">
        <w:t>Executes several tasks simultaneously, where each task is a separate, independent process.</w:t>
      </w:r>
    </w:p>
    <w:p w14:paraId="3D910EBF" w14:textId="77777777" w:rsidR="00E85533" w:rsidRPr="00E85533" w:rsidRDefault="00E85533" w:rsidP="00E85533">
      <w:pPr>
        <w:numPr>
          <w:ilvl w:val="0"/>
          <w:numId w:val="1"/>
        </w:numPr>
      </w:pPr>
      <w:r w:rsidRPr="00E85533">
        <w:lastRenderedPageBreak/>
        <w:t>Example: Running a Java IDE while using a text editor or web browser.</w:t>
      </w:r>
    </w:p>
    <w:p w14:paraId="00EF83C4" w14:textId="77777777" w:rsidR="00E85533" w:rsidRDefault="00E85533" w:rsidP="00E85533">
      <w:pPr>
        <w:numPr>
          <w:ilvl w:val="0"/>
          <w:numId w:val="1"/>
        </w:numPr>
      </w:pPr>
      <w:r w:rsidRPr="00E85533">
        <w:t>Focuses on the "big picture."</w:t>
      </w:r>
    </w:p>
    <w:p w14:paraId="3B140A53" w14:textId="6119A79E" w:rsidR="00E85533" w:rsidRPr="00E85533" w:rsidRDefault="00E85533" w:rsidP="00E85533">
      <w:pPr>
        <w:tabs>
          <w:tab w:val="center" w:pos="4513"/>
        </w:tabs>
      </w:pPr>
      <w:r>
        <w:t>4,</w:t>
      </w:r>
      <w:r w:rsidRPr="00E85533">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what is </w:t>
      </w:r>
      <w:r w:rsidRPr="00E85533">
        <w:rPr>
          <w:b/>
          <w:bCs/>
        </w:rPr>
        <w:t>Thread-based multitasking</w:t>
      </w:r>
      <w:r w:rsidRPr="00E85533">
        <w:t>:</w:t>
      </w:r>
      <w:r>
        <w:t>?</w:t>
      </w:r>
    </w:p>
    <w:p w14:paraId="0ADCE0D5" w14:textId="77777777" w:rsidR="00E85533" w:rsidRPr="00E85533" w:rsidRDefault="00E85533" w:rsidP="00E85533">
      <w:pPr>
        <w:numPr>
          <w:ilvl w:val="0"/>
          <w:numId w:val="2"/>
        </w:numPr>
      </w:pPr>
      <w:r w:rsidRPr="00E85533">
        <w:t>Executes several tasks simultaneously, where each task is a separate, independent part (thread) of the same program.</w:t>
      </w:r>
    </w:p>
    <w:p w14:paraId="56A9F437" w14:textId="77777777" w:rsidR="00E85533" w:rsidRPr="00E85533" w:rsidRDefault="00E85533" w:rsidP="00E85533">
      <w:pPr>
        <w:numPr>
          <w:ilvl w:val="0"/>
          <w:numId w:val="2"/>
        </w:numPr>
      </w:pPr>
      <w:r w:rsidRPr="00E85533">
        <w:t>Example: JUnit uses threads to run test cases in parallel, or threads in a game manage different objects like cars and motorbikes.</w:t>
      </w:r>
    </w:p>
    <w:p w14:paraId="510ABB98" w14:textId="77777777" w:rsidR="00E85533" w:rsidRDefault="00E85533" w:rsidP="00E85533">
      <w:pPr>
        <w:numPr>
          <w:ilvl w:val="0"/>
          <w:numId w:val="2"/>
        </w:numPr>
      </w:pPr>
      <w:r w:rsidRPr="00E85533">
        <w:t>Handles the details within the same program.</w:t>
      </w:r>
    </w:p>
    <w:p w14:paraId="622C0655" w14:textId="72990BEB" w:rsidR="00FB7D2F" w:rsidRDefault="00FB7D2F">
      <w:pPr>
        <w:pStyle w:val="p1"/>
        <w:divId w:val="344402651"/>
      </w:pPr>
      <w:r>
        <w:t>5,explain how to run two functions at same time using thread?</w:t>
      </w:r>
    </w:p>
    <w:p w14:paraId="62BD52E6" w14:textId="3D12D1BD" w:rsidR="00477420" w:rsidRDefault="00477420">
      <w:pPr>
        <w:pStyle w:val="p1"/>
        <w:divId w:val="344402651"/>
      </w:pPr>
      <w:r>
        <w:t>Ans,</w:t>
      </w:r>
    </w:p>
    <w:p w14:paraId="7456FADD" w14:textId="77777777" w:rsidR="00234126" w:rsidRDefault="00E85533">
      <w:pPr>
        <w:pStyle w:val="p1"/>
        <w:divId w:val="580062300"/>
      </w:pPr>
      <w:r>
        <w:t>,</w:t>
      </w:r>
      <w:r w:rsidR="006457F5" w:rsidRPr="006457F5">
        <w:rPr>
          <w:rStyle w:val="s1"/>
        </w:rPr>
        <w:t xml:space="preserve"> </w:t>
      </w:r>
      <w:r w:rsidR="00234126">
        <w:rPr>
          <w:rStyle w:val="s1"/>
        </w:rPr>
        <w:t>class</w:t>
      </w:r>
      <w:r w:rsidR="00234126">
        <w:rPr>
          <w:rStyle w:val="s2"/>
        </w:rPr>
        <w:t xml:space="preserve"> Hi </w:t>
      </w:r>
      <w:r w:rsidR="00234126">
        <w:rPr>
          <w:rStyle w:val="s1"/>
        </w:rPr>
        <w:t>extends</w:t>
      </w:r>
      <w:r w:rsidR="00234126">
        <w:rPr>
          <w:rStyle w:val="s2"/>
        </w:rPr>
        <w:t xml:space="preserve"> Thread {</w:t>
      </w:r>
    </w:p>
    <w:p w14:paraId="47E2F91B" w14:textId="77777777" w:rsidR="00234126" w:rsidRDefault="00234126">
      <w:pPr>
        <w:pStyle w:val="p1"/>
        <w:divId w:val="580062300"/>
      </w:pPr>
      <w:r>
        <w:rPr>
          <w:rStyle w:val="apple-converted-space"/>
        </w:rPr>
        <w:t xml:space="preserve">    </w:t>
      </w:r>
      <w:r>
        <w:rPr>
          <w:rStyle w:val="s1"/>
        </w:rPr>
        <w:t>public</w:t>
      </w:r>
      <w:r>
        <w:rPr>
          <w:rStyle w:val="s2"/>
        </w:rPr>
        <w:t xml:space="preserve"> </w:t>
      </w:r>
      <w:r>
        <w:rPr>
          <w:rStyle w:val="s1"/>
        </w:rPr>
        <w:t>void</w:t>
      </w:r>
      <w:r>
        <w:rPr>
          <w:rStyle w:val="s2"/>
        </w:rPr>
        <w:t xml:space="preserve"> run() {</w:t>
      </w:r>
    </w:p>
    <w:p w14:paraId="697B6523" w14:textId="77777777" w:rsidR="00234126" w:rsidRDefault="00234126">
      <w:pPr>
        <w:pStyle w:val="p1"/>
        <w:divId w:val="580062300"/>
      </w:pPr>
      <w:r>
        <w:rPr>
          <w:rStyle w:val="apple-converted-space"/>
        </w:rPr>
        <w:t xml:space="preserve">        </w:t>
      </w:r>
      <w:r>
        <w:rPr>
          <w:rStyle w:val="s1"/>
        </w:rPr>
        <w:t>for</w:t>
      </w:r>
      <w:r>
        <w:rPr>
          <w:rStyle w:val="s2"/>
        </w:rPr>
        <w:t xml:space="preserve"> (</w:t>
      </w:r>
      <w:r>
        <w:rPr>
          <w:rStyle w:val="s3"/>
        </w:rPr>
        <w:t>int</w:t>
      </w:r>
      <w:r>
        <w:rPr>
          <w:rStyle w:val="s2"/>
        </w:rPr>
        <w:t xml:space="preserve"> </w:t>
      </w:r>
      <w:proofErr w:type="spellStart"/>
      <w:r>
        <w:rPr>
          <w:rStyle w:val="s3"/>
        </w:rPr>
        <w:t>i</w:t>
      </w:r>
      <w:proofErr w:type="spellEnd"/>
      <w:r>
        <w:rPr>
          <w:rStyle w:val="s2"/>
        </w:rPr>
        <w:t xml:space="preserve"> = </w:t>
      </w:r>
      <w:r>
        <w:rPr>
          <w:rStyle w:val="s3"/>
        </w:rPr>
        <w:t>1</w:t>
      </w:r>
      <w:r>
        <w:rPr>
          <w:rStyle w:val="s2"/>
        </w:rPr>
        <w:t xml:space="preserve">; </w:t>
      </w:r>
      <w:proofErr w:type="spellStart"/>
      <w:r>
        <w:rPr>
          <w:rStyle w:val="s2"/>
        </w:rPr>
        <w:t>i</w:t>
      </w:r>
      <w:proofErr w:type="spellEnd"/>
      <w:r>
        <w:rPr>
          <w:rStyle w:val="s2"/>
        </w:rPr>
        <w:t xml:space="preserve"> &lt;= </w:t>
      </w:r>
      <w:r>
        <w:rPr>
          <w:rStyle w:val="s3"/>
        </w:rPr>
        <w:t>5</w:t>
      </w:r>
      <w:r>
        <w:rPr>
          <w:rStyle w:val="s2"/>
        </w:rPr>
        <w:t xml:space="preserve">; </w:t>
      </w:r>
      <w:proofErr w:type="spellStart"/>
      <w:r>
        <w:rPr>
          <w:rStyle w:val="s2"/>
        </w:rPr>
        <w:t>i</w:t>
      </w:r>
      <w:proofErr w:type="spellEnd"/>
      <w:r>
        <w:rPr>
          <w:rStyle w:val="s2"/>
        </w:rPr>
        <w:t>++) {</w:t>
      </w:r>
    </w:p>
    <w:p w14:paraId="3DE3D1DF" w14:textId="77777777" w:rsidR="00234126" w:rsidRDefault="00234126">
      <w:pPr>
        <w:pStyle w:val="p1"/>
        <w:divId w:val="580062300"/>
      </w:pPr>
      <w:r>
        <w:rPr>
          <w:rStyle w:val="apple-converted-space"/>
        </w:rPr>
        <w:t xml:space="preserve">            </w:t>
      </w:r>
      <w:proofErr w:type="spellStart"/>
      <w:r>
        <w:rPr>
          <w:rStyle w:val="s2"/>
        </w:rPr>
        <w:t>System.out.println</w:t>
      </w:r>
      <w:proofErr w:type="spellEnd"/>
      <w:r>
        <w:rPr>
          <w:rStyle w:val="s2"/>
        </w:rPr>
        <w:t>(</w:t>
      </w:r>
      <w:r>
        <w:rPr>
          <w:rStyle w:val="s4"/>
        </w:rPr>
        <w:t>"Hi"</w:t>
      </w:r>
      <w:r>
        <w:rPr>
          <w:rStyle w:val="s2"/>
        </w:rPr>
        <w:t>);</w:t>
      </w:r>
    </w:p>
    <w:p w14:paraId="67F72FE7" w14:textId="77777777" w:rsidR="00234126" w:rsidRDefault="00234126">
      <w:pPr>
        <w:pStyle w:val="p1"/>
        <w:divId w:val="580062300"/>
      </w:pPr>
      <w:r>
        <w:rPr>
          <w:rStyle w:val="apple-converted-space"/>
        </w:rPr>
        <w:t xml:space="preserve">            </w:t>
      </w:r>
      <w:r>
        <w:rPr>
          <w:rStyle w:val="s1"/>
        </w:rPr>
        <w:t>try</w:t>
      </w:r>
      <w:r>
        <w:rPr>
          <w:rStyle w:val="s2"/>
        </w:rPr>
        <w:t xml:space="preserve"> {</w:t>
      </w:r>
    </w:p>
    <w:p w14:paraId="10F58D3C" w14:textId="77777777" w:rsidR="00234126" w:rsidRDefault="00234126">
      <w:pPr>
        <w:pStyle w:val="p1"/>
        <w:divId w:val="580062300"/>
      </w:pPr>
      <w:r>
        <w:rPr>
          <w:rStyle w:val="apple-converted-space"/>
        </w:rPr>
        <w:t xml:space="preserve">                </w:t>
      </w:r>
      <w:proofErr w:type="spellStart"/>
      <w:r>
        <w:rPr>
          <w:rStyle w:val="s2"/>
        </w:rPr>
        <w:t>Thread.sleep</w:t>
      </w:r>
      <w:proofErr w:type="spellEnd"/>
      <w:r>
        <w:rPr>
          <w:rStyle w:val="s2"/>
        </w:rPr>
        <w:t>(</w:t>
      </w:r>
      <w:r>
        <w:rPr>
          <w:rStyle w:val="s3"/>
        </w:rPr>
        <w:t>1000</w:t>
      </w:r>
      <w:r>
        <w:rPr>
          <w:rStyle w:val="s2"/>
        </w:rPr>
        <w:t xml:space="preserve">); </w:t>
      </w:r>
      <w:r>
        <w:rPr>
          <w:rStyle w:val="s5"/>
        </w:rPr>
        <w:t>// Pause for 1 second</w:t>
      </w:r>
    </w:p>
    <w:p w14:paraId="3737E1E2" w14:textId="77777777" w:rsidR="00234126" w:rsidRDefault="00234126">
      <w:pPr>
        <w:pStyle w:val="p1"/>
        <w:divId w:val="580062300"/>
      </w:pPr>
      <w:r>
        <w:rPr>
          <w:rStyle w:val="apple-converted-space"/>
        </w:rPr>
        <w:t xml:space="preserve">            </w:t>
      </w:r>
      <w:r>
        <w:rPr>
          <w:rStyle w:val="s2"/>
        </w:rPr>
        <w:t xml:space="preserve">} </w:t>
      </w:r>
      <w:r>
        <w:rPr>
          <w:rStyle w:val="s1"/>
        </w:rPr>
        <w:t>catch</w:t>
      </w:r>
      <w:r>
        <w:rPr>
          <w:rStyle w:val="s2"/>
        </w:rPr>
        <w:t xml:space="preserve"> (Exception e) {</w:t>
      </w:r>
    </w:p>
    <w:p w14:paraId="75E15F95" w14:textId="77777777" w:rsidR="00234126" w:rsidRDefault="00234126">
      <w:pPr>
        <w:pStyle w:val="p1"/>
        <w:divId w:val="580062300"/>
      </w:pPr>
      <w:r>
        <w:rPr>
          <w:rStyle w:val="apple-converted-space"/>
        </w:rPr>
        <w:t xml:space="preserve">                </w:t>
      </w:r>
      <w:proofErr w:type="spellStart"/>
      <w:r>
        <w:rPr>
          <w:rStyle w:val="s2"/>
        </w:rPr>
        <w:t>System.out.println</w:t>
      </w:r>
      <w:proofErr w:type="spellEnd"/>
      <w:r>
        <w:rPr>
          <w:rStyle w:val="s2"/>
        </w:rPr>
        <w:t>(e);</w:t>
      </w:r>
    </w:p>
    <w:p w14:paraId="621CD814" w14:textId="77777777" w:rsidR="00234126" w:rsidRDefault="00234126">
      <w:pPr>
        <w:pStyle w:val="p1"/>
        <w:divId w:val="580062300"/>
      </w:pPr>
      <w:r>
        <w:rPr>
          <w:rStyle w:val="apple-converted-space"/>
        </w:rPr>
        <w:t xml:space="preserve">            </w:t>
      </w:r>
      <w:r>
        <w:rPr>
          <w:rStyle w:val="s2"/>
        </w:rPr>
        <w:t>}</w:t>
      </w:r>
    </w:p>
    <w:p w14:paraId="079A6856" w14:textId="77777777" w:rsidR="00234126" w:rsidRDefault="00234126">
      <w:pPr>
        <w:pStyle w:val="p1"/>
        <w:divId w:val="580062300"/>
      </w:pPr>
      <w:r>
        <w:rPr>
          <w:rStyle w:val="apple-converted-space"/>
        </w:rPr>
        <w:t xml:space="preserve">        </w:t>
      </w:r>
      <w:r>
        <w:rPr>
          <w:rStyle w:val="s2"/>
        </w:rPr>
        <w:t>}</w:t>
      </w:r>
    </w:p>
    <w:p w14:paraId="49A16264" w14:textId="77777777" w:rsidR="00234126" w:rsidRDefault="00234126">
      <w:pPr>
        <w:pStyle w:val="p1"/>
        <w:divId w:val="580062300"/>
      </w:pPr>
      <w:r>
        <w:rPr>
          <w:rStyle w:val="apple-converted-space"/>
        </w:rPr>
        <w:t xml:space="preserve">    </w:t>
      </w:r>
      <w:r>
        <w:rPr>
          <w:rStyle w:val="s2"/>
        </w:rPr>
        <w:t>}</w:t>
      </w:r>
    </w:p>
    <w:p w14:paraId="4F48642E" w14:textId="77777777" w:rsidR="00234126" w:rsidRDefault="00234126">
      <w:pPr>
        <w:pStyle w:val="p1"/>
        <w:divId w:val="580062300"/>
      </w:pPr>
      <w:r>
        <w:rPr>
          <w:rStyle w:val="s2"/>
        </w:rPr>
        <w:t>}</w:t>
      </w:r>
    </w:p>
    <w:p w14:paraId="273807FD" w14:textId="77777777" w:rsidR="00234126" w:rsidRDefault="00234126">
      <w:pPr>
        <w:pStyle w:val="p2"/>
        <w:divId w:val="580062300"/>
      </w:pPr>
    </w:p>
    <w:p w14:paraId="2B972F22" w14:textId="77777777" w:rsidR="00234126" w:rsidRDefault="00234126">
      <w:pPr>
        <w:pStyle w:val="p1"/>
        <w:divId w:val="580062300"/>
      </w:pPr>
      <w:r>
        <w:rPr>
          <w:rStyle w:val="s1"/>
        </w:rPr>
        <w:t>class</w:t>
      </w:r>
      <w:r>
        <w:rPr>
          <w:rStyle w:val="s2"/>
        </w:rPr>
        <w:t xml:space="preserve"> Hello </w:t>
      </w:r>
      <w:r>
        <w:rPr>
          <w:rStyle w:val="s1"/>
        </w:rPr>
        <w:t>extends</w:t>
      </w:r>
      <w:r>
        <w:rPr>
          <w:rStyle w:val="s2"/>
        </w:rPr>
        <w:t xml:space="preserve"> Thread {</w:t>
      </w:r>
    </w:p>
    <w:p w14:paraId="61F7E3FF" w14:textId="77777777" w:rsidR="00234126" w:rsidRDefault="00234126">
      <w:pPr>
        <w:pStyle w:val="p1"/>
        <w:divId w:val="580062300"/>
      </w:pPr>
      <w:r>
        <w:rPr>
          <w:rStyle w:val="apple-converted-space"/>
        </w:rPr>
        <w:t xml:space="preserve">    </w:t>
      </w:r>
      <w:r>
        <w:rPr>
          <w:rStyle w:val="s1"/>
        </w:rPr>
        <w:t>public</w:t>
      </w:r>
      <w:r>
        <w:rPr>
          <w:rStyle w:val="s2"/>
        </w:rPr>
        <w:t xml:space="preserve"> </w:t>
      </w:r>
      <w:r>
        <w:rPr>
          <w:rStyle w:val="s1"/>
        </w:rPr>
        <w:t>void</w:t>
      </w:r>
      <w:r>
        <w:rPr>
          <w:rStyle w:val="s2"/>
        </w:rPr>
        <w:t xml:space="preserve"> run() {</w:t>
      </w:r>
    </w:p>
    <w:p w14:paraId="7DF293C3" w14:textId="77777777" w:rsidR="00234126" w:rsidRDefault="00234126">
      <w:pPr>
        <w:pStyle w:val="p1"/>
        <w:divId w:val="580062300"/>
      </w:pPr>
      <w:r>
        <w:rPr>
          <w:rStyle w:val="apple-converted-space"/>
        </w:rPr>
        <w:t xml:space="preserve">        </w:t>
      </w:r>
      <w:r>
        <w:rPr>
          <w:rStyle w:val="s1"/>
        </w:rPr>
        <w:t>for</w:t>
      </w:r>
      <w:r>
        <w:rPr>
          <w:rStyle w:val="s2"/>
        </w:rPr>
        <w:t xml:space="preserve"> (</w:t>
      </w:r>
      <w:r>
        <w:rPr>
          <w:rStyle w:val="s3"/>
        </w:rPr>
        <w:t>int</w:t>
      </w:r>
      <w:r>
        <w:rPr>
          <w:rStyle w:val="s2"/>
        </w:rPr>
        <w:t xml:space="preserve"> </w:t>
      </w:r>
      <w:proofErr w:type="spellStart"/>
      <w:r>
        <w:rPr>
          <w:rStyle w:val="s3"/>
        </w:rPr>
        <w:t>i</w:t>
      </w:r>
      <w:proofErr w:type="spellEnd"/>
      <w:r>
        <w:rPr>
          <w:rStyle w:val="s2"/>
        </w:rPr>
        <w:t xml:space="preserve"> = </w:t>
      </w:r>
      <w:r>
        <w:rPr>
          <w:rStyle w:val="s3"/>
        </w:rPr>
        <w:t>1</w:t>
      </w:r>
      <w:r>
        <w:rPr>
          <w:rStyle w:val="s2"/>
        </w:rPr>
        <w:t xml:space="preserve">; </w:t>
      </w:r>
      <w:proofErr w:type="spellStart"/>
      <w:r>
        <w:rPr>
          <w:rStyle w:val="s2"/>
        </w:rPr>
        <w:t>i</w:t>
      </w:r>
      <w:proofErr w:type="spellEnd"/>
      <w:r>
        <w:rPr>
          <w:rStyle w:val="s2"/>
        </w:rPr>
        <w:t xml:space="preserve"> &lt;= </w:t>
      </w:r>
      <w:r>
        <w:rPr>
          <w:rStyle w:val="s3"/>
        </w:rPr>
        <w:t>5</w:t>
      </w:r>
      <w:r>
        <w:rPr>
          <w:rStyle w:val="s2"/>
        </w:rPr>
        <w:t xml:space="preserve">; </w:t>
      </w:r>
      <w:proofErr w:type="spellStart"/>
      <w:r>
        <w:rPr>
          <w:rStyle w:val="s2"/>
        </w:rPr>
        <w:t>i</w:t>
      </w:r>
      <w:proofErr w:type="spellEnd"/>
      <w:r>
        <w:rPr>
          <w:rStyle w:val="s2"/>
        </w:rPr>
        <w:t>++) {</w:t>
      </w:r>
    </w:p>
    <w:p w14:paraId="5E1B8FC8" w14:textId="77777777" w:rsidR="00234126" w:rsidRDefault="00234126">
      <w:pPr>
        <w:pStyle w:val="p1"/>
        <w:divId w:val="580062300"/>
      </w:pPr>
      <w:r>
        <w:rPr>
          <w:rStyle w:val="apple-converted-space"/>
        </w:rPr>
        <w:t xml:space="preserve">            </w:t>
      </w:r>
      <w:proofErr w:type="spellStart"/>
      <w:r>
        <w:rPr>
          <w:rStyle w:val="s2"/>
        </w:rPr>
        <w:t>System.out.println</w:t>
      </w:r>
      <w:proofErr w:type="spellEnd"/>
      <w:r>
        <w:rPr>
          <w:rStyle w:val="s2"/>
        </w:rPr>
        <w:t>(</w:t>
      </w:r>
      <w:r>
        <w:rPr>
          <w:rStyle w:val="s4"/>
        </w:rPr>
        <w:t>"Hello"</w:t>
      </w:r>
      <w:r>
        <w:rPr>
          <w:rStyle w:val="s2"/>
        </w:rPr>
        <w:t>);</w:t>
      </w:r>
    </w:p>
    <w:p w14:paraId="6267D3BB" w14:textId="77777777" w:rsidR="00234126" w:rsidRDefault="00234126">
      <w:pPr>
        <w:pStyle w:val="p1"/>
        <w:divId w:val="580062300"/>
      </w:pPr>
      <w:r>
        <w:rPr>
          <w:rStyle w:val="apple-converted-space"/>
        </w:rPr>
        <w:t xml:space="preserve">            </w:t>
      </w:r>
      <w:r>
        <w:rPr>
          <w:rStyle w:val="s1"/>
        </w:rPr>
        <w:t>try</w:t>
      </w:r>
      <w:r>
        <w:rPr>
          <w:rStyle w:val="s2"/>
        </w:rPr>
        <w:t xml:space="preserve"> {</w:t>
      </w:r>
    </w:p>
    <w:p w14:paraId="4432923D" w14:textId="77777777" w:rsidR="00234126" w:rsidRDefault="00234126">
      <w:pPr>
        <w:pStyle w:val="p1"/>
        <w:divId w:val="580062300"/>
      </w:pPr>
      <w:r>
        <w:rPr>
          <w:rStyle w:val="apple-converted-space"/>
        </w:rPr>
        <w:t xml:space="preserve">                </w:t>
      </w:r>
      <w:proofErr w:type="spellStart"/>
      <w:r>
        <w:rPr>
          <w:rStyle w:val="s2"/>
        </w:rPr>
        <w:t>Thread.sleep</w:t>
      </w:r>
      <w:proofErr w:type="spellEnd"/>
      <w:r>
        <w:rPr>
          <w:rStyle w:val="s2"/>
        </w:rPr>
        <w:t>(</w:t>
      </w:r>
      <w:r>
        <w:rPr>
          <w:rStyle w:val="s3"/>
        </w:rPr>
        <w:t>1000</w:t>
      </w:r>
      <w:r>
        <w:rPr>
          <w:rStyle w:val="s2"/>
        </w:rPr>
        <w:t xml:space="preserve">); </w:t>
      </w:r>
      <w:r>
        <w:rPr>
          <w:rStyle w:val="s5"/>
        </w:rPr>
        <w:t>// Pause for 1 second</w:t>
      </w:r>
    </w:p>
    <w:p w14:paraId="6320F7D0" w14:textId="77777777" w:rsidR="00234126" w:rsidRDefault="00234126">
      <w:pPr>
        <w:pStyle w:val="p1"/>
        <w:divId w:val="580062300"/>
      </w:pPr>
      <w:r>
        <w:rPr>
          <w:rStyle w:val="apple-converted-space"/>
        </w:rPr>
        <w:t xml:space="preserve">            </w:t>
      </w:r>
      <w:r>
        <w:rPr>
          <w:rStyle w:val="s2"/>
        </w:rPr>
        <w:t xml:space="preserve">} </w:t>
      </w:r>
      <w:r>
        <w:rPr>
          <w:rStyle w:val="s1"/>
        </w:rPr>
        <w:t>catch</w:t>
      </w:r>
      <w:r>
        <w:rPr>
          <w:rStyle w:val="s2"/>
        </w:rPr>
        <w:t xml:space="preserve"> (Exception e) {</w:t>
      </w:r>
    </w:p>
    <w:p w14:paraId="02CFD59C" w14:textId="77777777" w:rsidR="00234126" w:rsidRDefault="00234126">
      <w:pPr>
        <w:pStyle w:val="p1"/>
        <w:divId w:val="580062300"/>
      </w:pPr>
      <w:r>
        <w:rPr>
          <w:rStyle w:val="apple-converted-space"/>
        </w:rPr>
        <w:t xml:space="preserve">                </w:t>
      </w:r>
      <w:proofErr w:type="spellStart"/>
      <w:r>
        <w:rPr>
          <w:rStyle w:val="s2"/>
        </w:rPr>
        <w:t>System.out.println</w:t>
      </w:r>
      <w:proofErr w:type="spellEnd"/>
      <w:r>
        <w:rPr>
          <w:rStyle w:val="s2"/>
        </w:rPr>
        <w:t>(e);</w:t>
      </w:r>
    </w:p>
    <w:p w14:paraId="7A427C7D" w14:textId="77777777" w:rsidR="00234126" w:rsidRDefault="00234126">
      <w:pPr>
        <w:pStyle w:val="p1"/>
        <w:divId w:val="580062300"/>
      </w:pPr>
      <w:r>
        <w:rPr>
          <w:rStyle w:val="apple-converted-space"/>
        </w:rPr>
        <w:t xml:space="preserve">            </w:t>
      </w:r>
      <w:r>
        <w:rPr>
          <w:rStyle w:val="s2"/>
        </w:rPr>
        <w:t>}</w:t>
      </w:r>
    </w:p>
    <w:p w14:paraId="63AEB7CE" w14:textId="77777777" w:rsidR="00234126" w:rsidRDefault="00234126">
      <w:pPr>
        <w:pStyle w:val="p1"/>
        <w:divId w:val="580062300"/>
      </w:pPr>
      <w:r>
        <w:rPr>
          <w:rStyle w:val="apple-converted-space"/>
        </w:rPr>
        <w:t xml:space="preserve">        </w:t>
      </w:r>
      <w:r>
        <w:rPr>
          <w:rStyle w:val="s2"/>
        </w:rPr>
        <w:t>}</w:t>
      </w:r>
    </w:p>
    <w:p w14:paraId="40CE35EC" w14:textId="77777777" w:rsidR="00234126" w:rsidRDefault="00234126">
      <w:pPr>
        <w:pStyle w:val="p1"/>
        <w:divId w:val="580062300"/>
      </w:pPr>
      <w:r>
        <w:rPr>
          <w:rStyle w:val="apple-converted-space"/>
        </w:rPr>
        <w:t xml:space="preserve">    </w:t>
      </w:r>
      <w:r>
        <w:rPr>
          <w:rStyle w:val="s2"/>
        </w:rPr>
        <w:t>}</w:t>
      </w:r>
    </w:p>
    <w:p w14:paraId="41F781A4" w14:textId="77777777" w:rsidR="00234126" w:rsidRDefault="00234126">
      <w:pPr>
        <w:pStyle w:val="p1"/>
        <w:divId w:val="580062300"/>
      </w:pPr>
      <w:r>
        <w:rPr>
          <w:rStyle w:val="s2"/>
        </w:rPr>
        <w:t>}</w:t>
      </w:r>
    </w:p>
    <w:p w14:paraId="4F35416D" w14:textId="77777777" w:rsidR="00234126" w:rsidRDefault="00234126">
      <w:pPr>
        <w:pStyle w:val="p2"/>
        <w:divId w:val="580062300"/>
      </w:pPr>
    </w:p>
    <w:p w14:paraId="491BCC10" w14:textId="77777777" w:rsidR="00234126" w:rsidRDefault="00234126">
      <w:pPr>
        <w:pStyle w:val="p1"/>
        <w:divId w:val="580062300"/>
      </w:pPr>
      <w:r>
        <w:rPr>
          <w:rStyle w:val="s1"/>
        </w:rPr>
        <w:t>public</w:t>
      </w:r>
      <w:r>
        <w:rPr>
          <w:rStyle w:val="s2"/>
        </w:rPr>
        <w:t xml:space="preserve"> </w:t>
      </w:r>
      <w:r>
        <w:rPr>
          <w:rStyle w:val="s1"/>
        </w:rPr>
        <w:t>class</w:t>
      </w:r>
      <w:r>
        <w:rPr>
          <w:rStyle w:val="s2"/>
        </w:rPr>
        <w:t xml:space="preserve"> </w:t>
      </w:r>
      <w:proofErr w:type="spellStart"/>
      <w:r>
        <w:rPr>
          <w:rStyle w:val="s2"/>
        </w:rPr>
        <w:t>ThreadDemo</w:t>
      </w:r>
      <w:proofErr w:type="spellEnd"/>
      <w:r>
        <w:rPr>
          <w:rStyle w:val="s2"/>
        </w:rPr>
        <w:t xml:space="preserve"> {</w:t>
      </w:r>
    </w:p>
    <w:p w14:paraId="4A705701" w14:textId="77777777" w:rsidR="00234126" w:rsidRDefault="00234126">
      <w:pPr>
        <w:pStyle w:val="p1"/>
        <w:divId w:val="580062300"/>
      </w:pPr>
      <w:r>
        <w:rPr>
          <w:rStyle w:val="apple-converted-space"/>
        </w:rPr>
        <w:t xml:space="preserve">    </w:t>
      </w:r>
      <w:r>
        <w:rPr>
          <w:rStyle w:val="s1"/>
        </w:rPr>
        <w:t>public</w:t>
      </w:r>
      <w:r>
        <w:rPr>
          <w:rStyle w:val="s2"/>
        </w:rPr>
        <w:t xml:space="preserve"> </w:t>
      </w:r>
      <w:r>
        <w:rPr>
          <w:rStyle w:val="s1"/>
        </w:rPr>
        <w:t>static</w:t>
      </w:r>
      <w:r>
        <w:rPr>
          <w:rStyle w:val="s2"/>
        </w:rPr>
        <w:t xml:space="preserve"> </w:t>
      </w:r>
      <w:r>
        <w:rPr>
          <w:rStyle w:val="s1"/>
        </w:rPr>
        <w:t>void</w:t>
      </w:r>
      <w:r>
        <w:rPr>
          <w:rStyle w:val="s2"/>
        </w:rPr>
        <w:t xml:space="preserve"> main(String[] </w:t>
      </w:r>
      <w:proofErr w:type="spellStart"/>
      <w:r>
        <w:rPr>
          <w:rStyle w:val="s2"/>
        </w:rPr>
        <w:t>args</w:t>
      </w:r>
      <w:proofErr w:type="spellEnd"/>
      <w:r>
        <w:rPr>
          <w:rStyle w:val="s2"/>
        </w:rPr>
        <w:t>) {</w:t>
      </w:r>
    </w:p>
    <w:p w14:paraId="52C6AF5B" w14:textId="77777777" w:rsidR="00234126" w:rsidRDefault="00234126">
      <w:pPr>
        <w:pStyle w:val="p1"/>
        <w:divId w:val="580062300"/>
      </w:pPr>
      <w:r>
        <w:rPr>
          <w:rStyle w:val="apple-converted-space"/>
        </w:rPr>
        <w:t xml:space="preserve">        </w:t>
      </w:r>
      <w:r>
        <w:rPr>
          <w:rStyle w:val="s3"/>
        </w:rPr>
        <w:t>Hi</w:t>
      </w:r>
      <w:r>
        <w:rPr>
          <w:rStyle w:val="s2"/>
        </w:rPr>
        <w:t xml:space="preserve"> </w:t>
      </w:r>
      <w:r>
        <w:rPr>
          <w:rStyle w:val="s3"/>
        </w:rPr>
        <w:t>obj1</w:t>
      </w:r>
      <w:r>
        <w:rPr>
          <w:rStyle w:val="s2"/>
        </w:rPr>
        <w:t xml:space="preserve"> = </w:t>
      </w:r>
      <w:r>
        <w:rPr>
          <w:rStyle w:val="s1"/>
        </w:rPr>
        <w:t>new</w:t>
      </w:r>
      <w:r>
        <w:rPr>
          <w:rStyle w:val="s2"/>
        </w:rPr>
        <w:t xml:space="preserve"> Hi();</w:t>
      </w:r>
    </w:p>
    <w:p w14:paraId="2B4228C7" w14:textId="77777777" w:rsidR="00234126" w:rsidRDefault="00234126">
      <w:pPr>
        <w:pStyle w:val="p1"/>
        <w:divId w:val="580062300"/>
      </w:pPr>
      <w:r>
        <w:rPr>
          <w:rStyle w:val="apple-converted-space"/>
        </w:rPr>
        <w:t xml:space="preserve">        </w:t>
      </w:r>
      <w:r>
        <w:rPr>
          <w:rStyle w:val="s3"/>
        </w:rPr>
        <w:t>Hello</w:t>
      </w:r>
      <w:r>
        <w:rPr>
          <w:rStyle w:val="s2"/>
        </w:rPr>
        <w:t xml:space="preserve"> </w:t>
      </w:r>
      <w:r>
        <w:rPr>
          <w:rStyle w:val="s3"/>
        </w:rPr>
        <w:t>obj2</w:t>
      </w:r>
      <w:r>
        <w:rPr>
          <w:rStyle w:val="s2"/>
        </w:rPr>
        <w:t xml:space="preserve"> = </w:t>
      </w:r>
      <w:r>
        <w:rPr>
          <w:rStyle w:val="s1"/>
        </w:rPr>
        <w:t>new</w:t>
      </w:r>
      <w:r>
        <w:rPr>
          <w:rStyle w:val="s2"/>
        </w:rPr>
        <w:t xml:space="preserve"> Hello();</w:t>
      </w:r>
    </w:p>
    <w:p w14:paraId="2423114B" w14:textId="77777777" w:rsidR="00234126" w:rsidRDefault="00234126">
      <w:pPr>
        <w:pStyle w:val="p2"/>
        <w:divId w:val="580062300"/>
      </w:pPr>
      <w:r>
        <w:rPr>
          <w:rStyle w:val="apple-converted-space"/>
        </w:rPr>
        <w:t>        </w:t>
      </w:r>
    </w:p>
    <w:p w14:paraId="705B2A28" w14:textId="77777777" w:rsidR="00234126" w:rsidRDefault="00234126">
      <w:pPr>
        <w:pStyle w:val="p3"/>
        <w:divId w:val="580062300"/>
      </w:pPr>
      <w:r>
        <w:rPr>
          <w:rStyle w:val="apple-converted-space"/>
          <w:color w:val="ABB2BF"/>
        </w:rPr>
        <w:t xml:space="preserve">        </w:t>
      </w:r>
      <w:r>
        <w:rPr>
          <w:rStyle w:val="s6"/>
        </w:rPr>
        <w:t xml:space="preserve">obj1.start(); </w:t>
      </w:r>
      <w:r>
        <w:rPr>
          <w:rStyle w:val="s2"/>
        </w:rPr>
        <w:t>// Start the "Hi" thread</w:t>
      </w:r>
    </w:p>
    <w:p w14:paraId="746D3E68" w14:textId="77777777" w:rsidR="00234126" w:rsidRDefault="00234126">
      <w:pPr>
        <w:pStyle w:val="p3"/>
        <w:divId w:val="580062300"/>
      </w:pPr>
      <w:r>
        <w:rPr>
          <w:rStyle w:val="apple-converted-space"/>
          <w:color w:val="ABB2BF"/>
        </w:rPr>
        <w:t xml:space="preserve">        </w:t>
      </w:r>
      <w:r>
        <w:rPr>
          <w:rStyle w:val="s6"/>
        </w:rPr>
        <w:t xml:space="preserve">obj2.start(); </w:t>
      </w:r>
      <w:r>
        <w:rPr>
          <w:rStyle w:val="s2"/>
        </w:rPr>
        <w:t>// Start the "Hello" thread</w:t>
      </w:r>
    </w:p>
    <w:p w14:paraId="1E0021FB" w14:textId="77777777" w:rsidR="00234126" w:rsidRDefault="00234126">
      <w:pPr>
        <w:pStyle w:val="p1"/>
        <w:divId w:val="580062300"/>
      </w:pPr>
      <w:r>
        <w:rPr>
          <w:rStyle w:val="apple-converted-space"/>
        </w:rPr>
        <w:t xml:space="preserve">    </w:t>
      </w:r>
      <w:r>
        <w:rPr>
          <w:rStyle w:val="s2"/>
        </w:rPr>
        <w:t>}</w:t>
      </w:r>
    </w:p>
    <w:p w14:paraId="062459F4" w14:textId="77777777" w:rsidR="00234126" w:rsidRDefault="00234126">
      <w:pPr>
        <w:pStyle w:val="p1"/>
        <w:divId w:val="580062300"/>
        <w:rPr>
          <w:rStyle w:val="s2"/>
        </w:rPr>
      </w:pPr>
      <w:r>
        <w:rPr>
          <w:rStyle w:val="s2"/>
        </w:rPr>
        <w:t>}</w:t>
      </w:r>
    </w:p>
    <w:p w14:paraId="5AD00AC5" w14:textId="3382995D" w:rsidR="00477420" w:rsidRDefault="00477420">
      <w:pPr>
        <w:pStyle w:val="p1"/>
        <w:divId w:val="580062300"/>
        <w:rPr>
          <w:rStyle w:val="s2"/>
        </w:rPr>
      </w:pPr>
      <w:r>
        <w:rPr>
          <w:rStyle w:val="s2"/>
        </w:rPr>
        <w:t>Sleep is used to slow down the output printing.</w:t>
      </w:r>
    </w:p>
    <w:p w14:paraId="5162D551" w14:textId="77777777" w:rsidR="00690DD3" w:rsidRDefault="00690DD3">
      <w:pPr>
        <w:pStyle w:val="p1"/>
        <w:divId w:val="580062300"/>
        <w:rPr>
          <w:rStyle w:val="s2"/>
        </w:rPr>
      </w:pPr>
    </w:p>
    <w:p w14:paraId="734534D8" w14:textId="6FBD8613" w:rsidR="00690DD3" w:rsidRPr="006E4E41" w:rsidRDefault="00690DD3">
      <w:pPr>
        <w:pStyle w:val="p1"/>
        <w:divId w:val="580062300"/>
        <w:rPr>
          <w:rStyle w:val="s2"/>
          <w:b/>
          <w:bCs/>
          <w:sz w:val="32"/>
          <w:szCs w:val="32"/>
        </w:rPr>
      </w:pPr>
      <w:r w:rsidRPr="006E4E41">
        <w:rPr>
          <w:rStyle w:val="s2"/>
          <w:b/>
          <w:bCs/>
          <w:sz w:val="32"/>
          <w:szCs w:val="32"/>
        </w:rPr>
        <w:t>Using only lambda expressions:</w:t>
      </w:r>
    </w:p>
    <w:p w14:paraId="6BE48735" w14:textId="77777777" w:rsidR="00690DD3" w:rsidRDefault="00690DD3">
      <w:pPr>
        <w:pStyle w:val="p1"/>
        <w:divId w:val="580062300"/>
        <w:rPr>
          <w:rStyle w:val="s2"/>
        </w:rPr>
      </w:pPr>
    </w:p>
    <w:p w14:paraId="6A7F35F1" w14:textId="77777777" w:rsidR="006E4E41" w:rsidRPr="006E4E41" w:rsidRDefault="006E4E41" w:rsidP="006E4E41">
      <w:pPr>
        <w:pStyle w:val="p1"/>
        <w:divId w:val="580062300"/>
      </w:pPr>
      <w:r w:rsidRPr="006E4E41">
        <w:t xml:space="preserve">public class </w:t>
      </w:r>
      <w:proofErr w:type="spellStart"/>
      <w:r w:rsidRPr="006E4E41">
        <w:t>ThreadDemo</w:t>
      </w:r>
      <w:proofErr w:type="spellEnd"/>
      <w:r w:rsidRPr="006E4E41">
        <w:t xml:space="preserve"> {</w:t>
      </w:r>
    </w:p>
    <w:p w14:paraId="2D454AD3" w14:textId="77777777" w:rsidR="006E4E41" w:rsidRPr="006E4E41" w:rsidRDefault="006E4E41" w:rsidP="006E4E41">
      <w:pPr>
        <w:pStyle w:val="p1"/>
        <w:divId w:val="580062300"/>
      </w:pPr>
      <w:r w:rsidRPr="006E4E41">
        <w:t xml:space="preserve">    public static void main(String[] </w:t>
      </w:r>
      <w:proofErr w:type="spellStart"/>
      <w:r w:rsidRPr="006E4E41">
        <w:t>args</w:t>
      </w:r>
      <w:proofErr w:type="spellEnd"/>
      <w:r w:rsidRPr="006E4E41">
        <w:t>) {</w:t>
      </w:r>
    </w:p>
    <w:p w14:paraId="5654462F" w14:textId="77777777" w:rsidR="006E4E41" w:rsidRPr="006E4E41" w:rsidRDefault="006E4E41" w:rsidP="006E4E41">
      <w:pPr>
        <w:pStyle w:val="p1"/>
        <w:divId w:val="580062300"/>
      </w:pPr>
      <w:r w:rsidRPr="006E4E41">
        <w:t xml:space="preserve">        Thread t1 = new Thread(() -&gt; {</w:t>
      </w:r>
    </w:p>
    <w:p w14:paraId="7A15687D" w14:textId="77777777" w:rsidR="006E4E41" w:rsidRPr="006E4E41" w:rsidRDefault="006E4E41" w:rsidP="006E4E41">
      <w:pPr>
        <w:pStyle w:val="p1"/>
        <w:divId w:val="580062300"/>
      </w:pPr>
      <w:r w:rsidRPr="006E4E41">
        <w:lastRenderedPageBreak/>
        <w:t xml:space="preserve">            for (int </w:t>
      </w:r>
      <w:proofErr w:type="spellStart"/>
      <w:r w:rsidRPr="006E4E41">
        <w:t>i</w:t>
      </w:r>
      <w:proofErr w:type="spellEnd"/>
      <w:r w:rsidRPr="006E4E41">
        <w:t xml:space="preserve"> = 1; </w:t>
      </w:r>
      <w:proofErr w:type="spellStart"/>
      <w:r w:rsidRPr="006E4E41">
        <w:t>i</w:t>
      </w:r>
      <w:proofErr w:type="spellEnd"/>
      <w:r w:rsidRPr="006E4E41">
        <w:t xml:space="preserve"> &lt;= 5; </w:t>
      </w:r>
      <w:proofErr w:type="spellStart"/>
      <w:r w:rsidRPr="006E4E41">
        <w:t>i</w:t>
      </w:r>
      <w:proofErr w:type="spellEnd"/>
      <w:r w:rsidRPr="006E4E41">
        <w:t>++) {</w:t>
      </w:r>
    </w:p>
    <w:p w14:paraId="22568770" w14:textId="77777777" w:rsidR="006E4E41" w:rsidRPr="006E4E41" w:rsidRDefault="006E4E41" w:rsidP="006E4E41">
      <w:pPr>
        <w:pStyle w:val="p1"/>
        <w:divId w:val="580062300"/>
      </w:pPr>
      <w:r w:rsidRPr="006E4E41">
        <w:t xml:space="preserve">                </w:t>
      </w:r>
      <w:proofErr w:type="spellStart"/>
      <w:r w:rsidRPr="006E4E41">
        <w:t>System.out.println</w:t>
      </w:r>
      <w:proofErr w:type="spellEnd"/>
      <w:r w:rsidRPr="006E4E41">
        <w:t>("Hi");</w:t>
      </w:r>
    </w:p>
    <w:p w14:paraId="6C968942" w14:textId="77777777" w:rsidR="006E4E41" w:rsidRPr="006E4E41" w:rsidRDefault="006E4E41" w:rsidP="006E4E41">
      <w:pPr>
        <w:pStyle w:val="p1"/>
        <w:divId w:val="580062300"/>
      </w:pPr>
      <w:r w:rsidRPr="006E4E41">
        <w:t xml:space="preserve">                try {</w:t>
      </w:r>
    </w:p>
    <w:p w14:paraId="661CA44E" w14:textId="77777777" w:rsidR="006E4E41" w:rsidRPr="006E4E41" w:rsidRDefault="006E4E41" w:rsidP="006E4E41">
      <w:pPr>
        <w:pStyle w:val="p1"/>
        <w:divId w:val="580062300"/>
      </w:pPr>
      <w:r w:rsidRPr="006E4E41">
        <w:t xml:space="preserve">                    </w:t>
      </w:r>
      <w:proofErr w:type="spellStart"/>
      <w:r w:rsidRPr="006E4E41">
        <w:t>Thread.sleep</w:t>
      </w:r>
      <w:proofErr w:type="spellEnd"/>
      <w:r w:rsidRPr="006E4E41">
        <w:t>(1000); // Pause for 1 second</w:t>
      </w:r>
    </w:p>
    <w:p w14:paraId="73D843F0" w14:textId="77777777" w:rsidR="006E4E41" w:rsidRPr="006E4E41" w:rsidRDefault="006E4E41" w:rsidP="006E4E41">
      <w:pPr>
        <w:pStyle w:val="p1"/>
        <w:divId w:val="580062300"/>
      </w:pPr>
      <w:r w:rsidRPr="006E4E41">
        <w:t xml:space="preserve">                } catch (Exception e) {</w:t>
      </w:r>
    </w:p>
    <w:p w14:paraId="4AB334D7" w14:textId="77777777" w:rsidR="006E4E41" w:rsidRPr="006E4E41" w:rsidRDefault="006E4E41" w:rsidP="006E4E41">
      <w:pPr>
        <w:pStyle w:val="p1"/>
        <w:divId w:val="580062300"/>
      </w:pPr>
      <w:r w:rsidRPr="006E4E41">
        <w:t xml:space="preserve">                    </w:t>
      </w:r>
      <w:proofErr w:type="spellStart"/>
      <w:r w:rsidRPr="006E4E41">
        <w:t>System.out.println</w:t>
      </w:r>
      <w:proofErr w:type="spellEnd"/>
      <w:r w:rsidRPr="006E4E41">
        <w:t>(e);</w:t>
      </w:r>
    </w:p>
    <w:p w14:paraId="57FEF040" w14:textId="77777777" w:rsidR="006E4E41" w:rsidRPr="006E4E41" w:rsidRDefault="006E4E41" w:rsidP="006E4E41">
      <w:pPr>
        <w:pStyle w:val="p1"/>
        <w:divId w:val="580062300"/>
      </w:pPr>
      <w:r w:rsidRPr="006E4E41">
        <w:t xml:space="preserve">                }</w:t>
      </w:r>
    </w:p>
    <w:p w14:paraId="6A53A06A" w14:textId="77777777" w:rsidR="006E4E41" w:rsidRPr="006E4E41" w:rsidRDefault="006E4E41" w:rsidP="006E4E41">
      <w:pPr>
        <w:pStyle w:val="p1"/>
        <w:divId w:val="580062300"/>
      </w:pPr>
      <w:r w:rsidRPr="006E4E41">
        <w:t xml:space="preserve">            }</w:t>
      </w:r>
    </w:p>
    <w:p w14:paraId="253DE231" w14:textId="77777777" w:rsidR="006E4E41" w:rsidRPr="006E4E41" w:rsidRDefault="006E4E41" w:rsidP="006E4E41">
      <w:pPr>
        <w:pStyle w:val="p1"/>
        <w:divId w:val="580062300"/>
      </w:pPr>
      <w:r w:rsidRPr="006E4E41">
        <w:t xml:space="preserve">        });</w:t>
      </w:r>
    </w:p>
    <w:p w14:paraId="521B49EA" w14:textId="77777777" w:rsidR="006E4E41" w:rsidRPr="006E4E41" w:rsidRDefault="006E4E41" w:rsidP="006E4E41">
      <w:pPr>
        <w:pStyle w:val="p1"/>
        <w:divId w:val="580062300"/>
      </w:pPr>
    </w:p>
    <w:p w14:paraId="7BEF8739" w14:textId="77777777" w:rsidR="006E4E41" w:rsidRPr="006E4E41" w:rsidRDefault="006E4E41" w:rsidP="006E4E41">
      <w:pPr>
        <w:pStyle w:val="p1"/>
        <w:divId w:val="580062300"/>
      </w:pPr>
      <w:r w:rsidRPr="006E4E41">
        <w:t xml:space="preserve">        Thread t2 = new Thread(() -&gt; {</w:t>
      </w:r>
    </w:p>
    <w:p w14:paraId="2F238128" w14:textId="77777777" w:rsidR="006E4E41" w:rsidRPr="006E4E41" w:rsidRDefault="006E4E41" w:rsidP="006E4E41">
      <w:pPr>
        <w:pStyle w:val="p1"/>
        <w:divId w:val="580062300"/>
      </w:pPr>
      <w:r w:rsidRPr="006E4E41">
        <w:t xml:space="preserve">            for (int </w:t>
      </w:r>
      <w:proofErr w:type="spellStart"/>
      <w:r w:rsidRPr="006E4E41">
        <w:t>i</w:t>
      </w:r>
      <w:proofErr w:type="spellEnd"/>
      <w:r w:rsidRPr="006E4E41">
        <w:t xml:space="preserve"> = 1; </w:t>
      </w:r>
      <w:proofErr w:type="spellStart"/>
      <w:r w:rsidRPr="006E4E41">
        <w:t>i</w:t>
      </w:r>
      <w:proofErr w:type="spellEnd"/>
      <w:r w:rsidRPr="006E4E41">
        <w:t xml:space="preserve"> &lt;= 5; </w:t>
      </w:r>
      <w:proofErr w:type="spellStart"/>
      <w:r w:rsidRPr="006E4E41">
        <w:t>i</w:t>
      </w:r>
      <w:proofErr w:type="spellEnd"/>
      <w:r w:rsidRPr="006E4E41">
        <w:t>++) {</w:t>
      </w:r>
    </w:p>
    <w:p w14:paraId="001EA14B" w14:textId="77777777" w:rsidR="006E4E41" w:rsidRPr="006E4E41" w:rsidRDefault="006E4E41" w:rsidP="006E4E41">
      <w:pPr>
        <w:pStyle w:val="p1"/>
        <w:divId w:val="580062300"/>
      </w:pPr>
      <w:r w:rsidRPr="006E4E41">
        <w:t xml:space="preserve">                </w:t>
      </w:r>
      <w:proofErr w:type="spellStart"/>
      <w:r w:rsidRPr="006E4E41">
        <w:t>System.out.println</w:t>
      </w:r>
      <w:proofErr w:type="spellEnd"/>
      <w:r w:rsidRPr="006E4E41">
        <w:t>("Hello");</w:t>
      </w:r>
    </w:p>
    <w:p w14:paraId="321E71D8" w14:textId="77777777" w:rsidR="006E4E41" w:rsidRPr="006E4E41" w:rsidRDefault="006E4E41" w:rsidP="006E4E41">
      <w:pPr>
        <w:pStyle w:val="p1"/>
        <w:divId w:val="580062300"/>
      </w:pPr>
      <w:r w:rsidRPr="006E4E41">
        <w:t xml:space="preserve">                try {</w:t>
      </w:r>
    </w:p>
    <w:p w14:paraId="55023CC4" w14:textId="77777777" w:rsidR="006E4E41" w:rsidRPr="006E4E41" w:rsidRDefault="006E4E41" w:rsidP="006E4E41">
      <w:pPr>
        <w:pStyle w:val="p1"/>
        <w:divId w:val="580062300"/>
      </w:pPr>
      <w:r w:rsidRPr="006E4E41">
        <w:t xml:space="preserve">                    </w:t>
      </w:r>
      <w:proofErr w:type="spellStart"/>
      <w:r w:rsidRPr="006E4E41">
        <w:t>Thread.sleep</w:t>
      </w:r>
      <w:proofErr w:type="spellEnd"/>
      <w:r w:rsidRPr="006E4E41">
        <w:t>(1000); // Pause for 1 second</w:t>
      </w:r>
    </w:p>
    <w:p w14:paraId="51E21680" w14:textId="77777777" w:rsidR="006E4E41" w:rsidRPr="006E4E41" w:rsidRDefault="006E4E41" w:rsidP="006E4E41">
      <w:pPr>
        <w:pStyle w:val="p1"/>
        <w:divId w:val="580062300"/>
      </w:pPr>
      <w:r w:rsidRPr="006E4E41">
        <w:t xml:space="preserve">                } catch (Exception e) {</w:t>
      </w:r>
    </w:p>
    <w:p w14:paraId="69860A88" w14:textId="77777777" w:rsidR="006E4E41" w:rsidRPr="006E4E41" w:rsidRDefault="006E4E41" w:rsidP="006E4E41">
      <w:pPr>
        <w:pStyle w:val="p1"/>
        <w:divId w:val="580062300"/>
      </w:pPr>
      <w:r w:rsidRPr="006E4E41">
        <w:t xml:space="preserve">                    </w:t>
      </w:r>
      <w:proofErr w:type="spellStart"/>
      <w:r w:rsidRPr="006E4E41">
        <w:t>System.out.println</w:t>
      </w:r>
      <w:proofErr w:type="spellEnd"/>
      <w:r w:rsidRPr="006E4E41">
        <w:t>(e);</w:t>
      </w:r>
    </w:p>
    <w:p w14:paraId="564F0209" w14:textId="77777777" w:rsidR="006E4E41" w:rsidRPr="006E4E41" w:rsidRDefault="006E4E41" w:rsidP="006E4E41">
      <w:pPr>
        <w:pStyle w:val="p1"/>
        <w:divId w:val="580062300"/>
      </w:pPr>
      <w:r w:rsidRPr="006E4E41">
        <w:t xml:space="preserve">                }</w:t>
      </w:r>
    </w:p>
    <w:p w14:paraId="300DEC10" w14:textId="77777777" w:rsidR="006E4E41" w:rsidRPr="006E4E41" w:rsidRDefault="006E4E41" w:rsidP="006E4E41">
      <w:pPr>
        <w:pStyle w:val="p1"/>
        <w:divId w:val="580062300"/>
      </w:pPr>
      <w:r w:rsidRPr="006E4E41">
        <w:t xml:space="preserve">            }</w:t>
      </w:r>
    </w:p>
    <w:p w14:paraId="2125DEA8" w14:textId="77777777" w:rsidR="006E4E41" w:rsidRPr="006E4E41" w:rsidRDefault="006E4E41" w:rsidP="006E4E41">
      <w:pPr>
        <w:pStyle w:val="p1"/>
        <w:divId w:val="580062300"/>
      </w:pPr>
      <w:r w:rsidRPr="006E4E41">
        <w:t xml:space="preserve">        });</w:t>
      </w:r>
    </w:p>
    <w:p w14:paraId="44DB9964" w14:textId="77777777" w:rsidR="006E4E41" w:rsidRPr="006E4E41" w:rsidRDefault="006E4E41" w:rsidP="006E4E41">
      <w:pPr>
        <w:pStyle w:val="p1"/>
        <w:divId w:val="580062300"/>
      </w:pPr>
    </w:p>
    <w:p w14:paraId="37985A4F" w14:textId="77777777" w:rsidR="006E4E41" w:rsidRPr="006E4E41" w:rsidRDefault="006E4E41" w:rsidP="006E4E41">
      <w:pPr>
        <w:pStyle w:val="p1"/>
        <w:divId w:val="580062300"/>
      </w:pPr>
      <w:r w:rsidRPr="006E4E41">
        <w:t xml:space="preserve">        t1.start(); // Start the "Hi" thread</w:t>
      </w:r>
    </w:p>
    <w:p w14:paraId="6ACD5F64" w14:textId="77777777" w:rsidR="006E4E41" w:rsidRPr="006E4E41" w:rsidRDefault="006E4E41" w:rsidP="006E4E41">
      <w:pPr>
        <w:pStyle w:val="p1"/>
        <w:divId w:val="580062300"/>
      </w:pPr>
      <w:r w:rsidRPr="006E4E41">
        <w:t xml:space="preserve">        t2.start(); // Start the "Hello" thread</w:t>
      </w:r>
    </w:p>
    <w:p w14:paraId="63D15F3C" w14:textId="77777777" w:rsidR="006E4E41" w:rsidRPr="006E4E41" w:rsidRDefault="006E4E41" w:rsidP="006E4E41">
      <w:pPr>
        <w:pStyle w:val="p1"/>
        <w:divId w:val="580062300"/>
      </w:pPr>
      <w:r w:rsidRPr="006E4E41">
        <w:t xml:space="preserve">    }</w:t>
      </w:r>
    </w:p>
    <w:p w14:paraId="723F6DD1" w14:textId="77777777" w:rsidR="006E4E41" w:rsidRPr="006E4E41" w:rsidRDefault="006E4E41" w:rsidP="006E4E41">
      <w:pPr>
        <w:pStyle w:val="p1"/>
        <w:divId w:val="580062300"/>
      </w:pPr>
      <w:r w:rsidRPr="006E4E41">
        <w:t>}</w:t>
      </w:r>
    </w:p>
    <w:p w14:paraId="64216546" w14:textId="77777777" w:rsidR="001B231D" w:rsidRDefault="001B231D">
      <w:pPr>
        <w:pStyle w:val="p1"/>
        <w:divId w:val="580062300"/>
      </w:pPr>
    </w:p>
    <w:p w14:paraId="32EAF82E" w14:textId="77777777" w:rsidR="00126D46" w:rsidRDefault="00126D46">
      <w:pPr>
        <w:pStyle w:val="p1"/>
        <w:divId w:val="580062300"/>
      </w:pPr>
    </w:p>
    <w:p w14:paraId="5B786C7F" w14:textId="78919B12" w:rsidR="00126D46" w:rsidRDefault="00126D46">
      <w:pPr>
        <w:pStyle w:val="p1"/>
        <w:divId w:val="580062300"/>
      </w:pPr>
      <w:r>
        <w:t>6,use runnable</w:t>
      </w:r>
      <w:r w:rsidR="009B2B5E">
        <w:t xml:space="preserve"> interface</w:t>
      </w:r>
      <w:r>
        <w:t xml:space="preserve"> to call a</w:t>
      </w:r>
      <w:r w:rsidR="009B2B5E">
        <w:t xml:space="preserve"> function instead of using extend thread class?</w:t>
      </w:r>
    </w:p>
    <w:p w14:paraId="5D6A4F94" w14:textId="77777777" w:rsidR="009B2B5E" w:rsidRDefault="009B2B5E">
      <w:pPr>
        <w:pStyle w:val="p1"/>
        <w:divId w:val="580062300"/>
      </w:pPr>
    </w:p>
    <w:p w14:paraId="2CC81DD2" w14:textId="4C834479" w:rsidR="00E85533" w:rsidRDefault="00E85533" w:rsidP="00E85533">
      <w:pPr>
        <w:rPr>
          <w:ins w:id="0" w:author="Microsoft Word" w:date="2025-01-09T23:06:00Z" w16du:dateUtc="2025-01-09T17:36:00Z"/>
        </w:rPr>
      </w:pPr>
      <w:ins w:id="1" w:author="Microsoft Word" w:date="2025-01-09T23:06:00Z" w16du:dateUtc="2025-01-09T17:36:00Z">
        <w:r>
          <w:t>5,</w:t>
        </w:r>
        <w:r w:rsidR="00D4243A">
          <w:t>which is better process  based or thread based</w:t>
        </w:r>
        <w:r w:rsidR="00267D0A">
          <w:t>?</w:t>
        </w:r>
      </w:ins>
    </w:p>
    <w:p w14:paraId="47437329" w14:textId="09DDE1B6" w:rsidR="00267D0A" w:rsidRDefault="00267D0A" w:rsidP="00E85533">
      <w:r>
        <w:t>A,</w:t>
      </w:r>
    </w:p>
    <w:p w14:paraId="56E8C042" w14:textId="3E55EAFE" w:rsidR="00267D0A" w:rsidRDefault="00321102" w:rsidP="00E85533">
      <w:r>
        <w:t>Thread communication is inexpensive</w:t>
      </w:r>
      <w:r w:rsidR="005859B1">
        <w:t xml:space="preserve"> and context switching from one thread to another is lower in cost.</w:t>
      </w:r>
    </w:p>
    <w:p w14:paraId="7C5EFBB4" w14:textId="45DBFE0C" w:rsidR="003A02BD" w:rsidRDefault="003A02BD" w:rsidP="00E85533">
      <w:r>
        <w:t>So thread based is better.</w:t>
      </w:r>
    </w:p>
    <w:p w14:paraId="32008E65" w14:textId="77777777" w:rsidR="00286D99" w:rsidRDefault="003A02BD" w:rsidP="00E85533">
      <w:r>
        <w:t>6,</w:t>
      </w:r>
      <w:r w:rsidR="002A6741">
        <w:t>what is thread?</w:t>
      </w:r>
    </w:p>
    <w:p w14:paraId="0243D6C7" w14:textId="77777777" w:rsidR="002F1BEA" w:rsidRDefault="00286D99" w:rsidP="00E85533">
      <w:proofErr w:type="spellStart"/>
      <w:r>
        <w:t>A,thread</w:t>
      </w:r>
      <w:proofErr w:type="spellEnd"/>
      <w:r>
        <w:t xml:space="preserve"> is light weight</w:t>
      </w:r>
      <w:r w:rsidR="001B0A21">
        <w:t xml:space="preserve"> </w:t>
      </w:r>
      <w:proofErr w:type="spellStart"/>
      <w:r w:rsidR="001B0A21">
        <w:t>rocess</w:t>
      </w:r>
      <w:proofErr w:type="spellEnd"/>
      <w:r w:rsidR="001B0A21">
        <w:t xml:space="preserve"> in with in process.</w:t>
      </w:r>
    </w:p>
    <w:p w14:paraId="608AC65F" w14:textId="74840269" w:rsidR="003A02BD" w:rsidRPr="00E85533" w:rsidRDefault="002A6741" w:rsidP="00E85533">
      <w:r>
        <w:br/>
      </w:r>
      <w:r w:rsidR="00ED5233">
        <w:t>5.1,</w:t>
      </w:r>
      <w:r w:rsidR="00805EAD">
        <w:t>write program using implement runnable?</w:t>
      </w:r>
    </w:p>
    <w:p w14:paraId="0B7BB203" w14:textId="3B9B88DC" w:rsidR="00E85533" w:rsidRPr="00E85533" w:rsidRDefault="00E85533" w:rsidP="00234126">
      <w:pPr>
        <w:pStyle w:val="p1"/>
        <w:divId w:val="344402651"/>
      </w:pPr>
    </w:p>
    <w:p w14:paraId="7C2B2C63" w14:textId="3855551B" w:rsidR="00E85533" w:rsidRDefault="009B2B5E">
      <w:r w:rsidRPr="00E85533">
        <w:t>Program</w:t>
      </w:r>
    </w:p>
    <w:p w14:paraId="066949AA" w14:textId="0D4490E8" w:rsidR="00157381" w:rsidRDefault="00157381">
      <w:r>
        <w:t>Answer:</w:t>
      </w:r>
    </w:p>
    <w:p w14:paraId="5DB26A48" w14:textId="77777777" w:rsidR="00157381" w:rsidRDefault="00157381" w:rsidP="00157381">
      <w:r>
        <w:t>class Hi implements Runnable {</w:t>
      </w:r>
    </w:p>
    <w:p w14:paraId="20A43715" w14:textId="77777777" w:rsidR="00157381" w:rsidRDefault="00157381" w:rsidP="00157381">
      <w:r>
        <w:t xml:space="preserve">    public void run() {</w:t>
      </w:r>
    </w:p>
    <w:p w14:paraId="56E1DBD2" w14:textId="77777777" w:rsidR="00157381" w:rsidRDefault="00157381" w:rsidP="00157381">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31BAF429" w14:textId="77777777" w:rsidR="00157381" w:rsidRDefault="00157381" w:rsidP="00157381">
      <w:r>
        <w:t xml:space="preserve">            </w:t>
      </w:r>
      <w:proofErr w:type="spellStart"/>
      <w:r>
        <w:t>System.out.println</w:t>
      </w:r>
      <w:proofErr w:type="spellEnd"/>
      <w:r>
        <w:t>("Hi");</w:t>
      </w:r>
    </w:p>
    <w:p w14:paraId="6C359FCF" w14:textId="77777777" w:rsidR="00157381" w:rsidRDefault="00157381" w:rsidP="00157381">
      <w:r>
        <w:t xml:space="preserve">            try {</w:t>
      </w:r>
    </w:p>
    <w:p w14:paraId="6040BD03" w14:textId="77777777" w:rsidR="00157381" w:rsidRDefault="00157381" w:rsidP="00157381">
      <w:r>
        <w:lastRenderedPageBreak/>
        <w:t xml:space="preserve">                </w:t>
      </w:r>
      <w:proofErr w:type="spellStart"/>
      <w:r>
        <w:t>Thread.sleep</w:t>
      </w:r>
      <w:proofErr w:type="spellEnd"/>
      <w:r>
        <w:t>(1000);</w:t>
      </w:r>
    </w:p>
    <w:p w14:paraId="2E9FFCD3" w14:textId="77777777" w:rsidR="00157381" w:rsidRDefault="00157381" w:rsidP="00157381">
      <w:r>
        <w:t xml:space="preserve">            } catch (Exception e) {}</w:t>
      </w:r>
    </w:p>
    <w:p w14:paraId="4AB2F13C" w14:textId="77777777" w:rsidR="00157381" w:rsidRDefault="00157381" w:rsidP="00157381">
      <w:r>
        <w:t xml:space="preserve">        }</w:t>
      </w:r>
    </w:p>
    <w:p w14:paraId="4DDD68AE" w14:textId="77777777" w:rsidR="00157381" w:rsidRDefault="00157381" w:rsidP="00157381">
      <w:r>
        <w:t xml:space="preserve">    }</w:t>
      </w:r>
    </w:p>
    <w:p w14:paraId="4205CBE7" w14:textId="77777777" w:rsidR="00157381" w:rsidRDefault="00157381" w:rsidP="00157381">
      <w:r>
        <w:t>}</w:t>
      </w:r>
    </w:p>
    <w:p w14:paraId="736C3DF3" w14:textId="77777777" w:rsidR="00157381" w:rsidRDefault="00157381" w:rsidP="00157381"/>
    <w:p w14:paraId="1A9175BC" w14:textId="77777777" w:rsidR="00157381" w:rsidRDefault="00157381" w:rsidP="00157381">
      <w:r>
        <w:t>class Hello implements Runnable {</w:t>
      </w:r>
    </w:p>
    <w:p w14:paraId="595E7AB2" w14:textId="77777777" w:rsidR="00157381" w:rsidRDefault="00157381" w:rsidP="00157381">
      <w:r>
        <w:t xml:space="preserve">    public void run() {</w:t>
      </w:r>
    </w:p>
    <w:p w14:paraId="1895F0DC" w14:textId="77777777" w:rsidR="00157381" w:rsidRDefault="00157381" w:rsidP="00157381">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4B45D481" w14:textId="77777777" w:rsidR="00157381" w:rsidRDefault="00157381" w:rsidP="00157381">
      <w:r>
        <w:t xml:space="preserve">            </w:t>
      </w:r>
      <w:proofErr w:type="spellStart"/>
      <w:r>
        <w:t>System.out.println</w:t>
      </w:r>
      <w:proofErr w:type="spellEnd"/>
      <w:r>
        <w:t>("Hello");</w:t>
      </w:r>
    </w:p>
    <w:p w14:paraId="50F635A0" w14:textId="77777777" w:rsidR="00157381" w:rsidRDefault="00157381" w:rsidP="00157381">
      <w:r>
        <w:t xml:space="preserve">            try {</w:t>
      </w:r>
    </w:p>
    <w:p w14:paraId="10741006" w14:textId="77777777" w:rsidR="00157381" w:rsidRDefault="00157381" w:rsidP="00157381">
      <w:r>
        <w:t xml:space="preserve">                </w:t>
      </w:r>
      <w:proofErr w:type="spellStart"/>
      <w:r>
        <w:t>Thread.sleep</w:t>
      </w:r>
      <w:proofErr w:type="spellEnd"/>
      <w:r>
        <w:t>(1000);</w:t>
      </w:r>
    </w:p>
    <w:p w14:paraId="4F9761F0" w14:textId="77777777" w:rsidR="00157381" w:rsidRDefault="00157381" w:rsidP="00157381">
      <w:r>
        <w:t xml:space="preserve">            } catch (Exception e) {}</w:t>
      </w:r>
    </w:p>
    <w:p w14:paraId="7D951105" w14:textId="77777777" w:rsidR="00157381" w:rsidRDefault="00157381" w:rsidP="00157381">
      <w:r>
        <w:t xml:space="preserve">        }</w:t>
      </w:r>
    </w:p>
    <w:p w14:paraId="4F568C21" w14:textId="162E0258" w:rsidR="00CE4312" w:rsidRDefault="00157381" w:rsidP="00157381">
      <w:r>
        <w:t xml:space="preserve">    }</w:t>
      </w:r>
    </w:p>
    <w:p w14:paraId="507146FF" w14:textId="77777777" w:rsidR="00157381" w:rsidRDefault="00157381" w:rsidP="00157381">
      <w:r>
        <w:t>}</w:t>
      </w:r>
    </w:p>
    <w:p w14:paraId="24BD81D9" w14:textId="77777777" w:rsidR="00157381" w:rsidRDefault="00157381" w:rsidP="00157381"/>
    <w:p w14:paraId="152B3A2D" w14:textId="77777777" w:rsidR="00157381" w:rsidRDefault="00157381" w:rsidP="00157381">
      <w:r>
        <w:t xml:space="preserve">public class </w:t>
      </w:r>
      <w:proofErr w:type="spellStart"/>
      <w:r>
        <w:t>ThreadDemo</w:t>
      </w:r>
      <w:proofErr w:type="spellEnd"/>
      <w:r>
        <w:t xml:space="preserve"> {</w:t>
      </w:r>
    </w:p>
    <w:p w14:paraId="366389BE" w14:textId="77777777" w:rsidR="00157381" w:rsidRDefault="00157381" w:rsidP="00157381">
      <w:r>
        <w:t xml:space="preserve">    public static void main(String[] </w:t>
      </w:r>
      <w:proofErr w:type="spellStart"/>
      <w:r>
        <w:t>args</w:t>
      </w:r>
      <w:proofErr w:type="spellEnd"/>
      <w:r>
        <w:t>) {</w:t>
      </w:r>
    </w:p>
    <w:p w14:paraId="23A81D1C" w14:textId="77777777" w:rsidR="00157381" w:rsidRDefault="00157381" w:rsidP="00157381">
      <w:r>
        <w:t xml:space="preserve">        Runnable obj1 = new Hi();</w:t>
      </w:r>
    </w:p>
    <w:p w14:paraId="037181E9" w14:textId="77777777" w:rsidR="00157381" w:rsidRDefault="00157381" w:rsidP="00157381">
      <w:r>
        <w:t xml:space="preserve">        Runnable obj2 = new Hello();</w:t>
      </w:r>
    </w:p>
    <w:p w14:paraId="349166BE" w14:textId="77777777" w:rsidR="00157381" w:rsidRDefault="00157381" w:rsidP="00157381"/>
    <w:p w14:paraId="491F491C" w14:textId="77777777" w:rsidR="00157381" w:rsidRDefault="00157381" w:rsidP="00157381">
      <w:r>
        <w:t xml:space="preserve">        Thread t1 = new Thread(obj1);</w:t>
      </w:r>
    </w:p>
    <w:p w14:paraId="504498F4" w14:textId="77777777" w:rsidR="00157381" w:rsidRDefault="00157381" w:rsidP="00157381">
      <w:r>
        <w:t xml:space="preserve">        Thread t2 = new Thread(obj2);</w:t>
      </w:r>
    </w:p>
    <w:p w14:paraId="72ACA40D" w14:textId="77777777" w:rsidR="00157381" w:rsidRDefault="00157381" w:rsidP="00157381"/>
    <w:p w14:paraId="641E77A3" w14:textId="77777777" w:rsidR="00157381" w:rsidRDefault="00157381" w:rsidP="00157381">
      <w:r>
        <w:t xml:space="preserve">        t1.start();</w:t>
      </w:r>
    </w:p>
    <w:p w14:paraId="7FE09E39" w14:textId="77777777" w:rsidR="00157381" w:rsidRDefault="00157381" w:rsidP="00157381">
      <w:r>
        <w:t xml:space="preserve">        try {</w:t>
      </w:r>
    </w:p>
    <w:p w14:paraId="6722F421" w14:textId="77777777" w:rsidR="00157381" w:rsidRDefault="00157381" w:rsidP="00157381">
      <w:r>
        <w:t xml:space="preserve">            </w:t>
      </w:r>
      <w:proofErr w:type="spellStart"/>
      <w:r>
        <w:t>Thread.sleep</w:t>
      </w:r>
      <w:proofErr w:type="spellEnd"/>
      <w:r>
        <w:t>(10);</w:t>
      </w:r>
    </w:p>
    <w:p w14:paraId="42FC86C1" w14:textId="77777777" w:rsidR="00157381" w:rsidRDefault="00157381" w:rsidP="00157381">
      <w:r>
        <w:t xml:space="preserve">        } catch (Exception e) {}</w:t>
      </w:r>
    </w:p>
    <w:p w14:paraId="6CCA821D" w14:textId="77777777" w:rsidR="00157381" w:rsidRDefault="00157381" w:rsidP="00157381">
      <w:r>
        <w:t xml:space="preserve">        t2.start();</w:t>
      </w:r>
    </w:p>
    <w:p w14:paraId="2FEE70DF" w14:textId="77777777" w:rsidR="00157381" w:rsidRDefault="00157381" w:rsidP="00157381">
      <w:r>
        <w:t xml:space="preserve">    }</w:t>
      </w:r>
    </w:p>
    <w:p w14:paraId="5B816DA2" w14:textId="696CE8DC" w:rsidR="009B2B5E" w:rsidRDefault="00157381">
      <w:r>
        <w:lastRenderedPageBreak/>
        <w:t>}</w:t>
      </w:r>
    </w:p>
    <w:p w14:paraId="35535416" w14:textId="77777777" w:rsidR="00690DD3" w:rsidRPr="00690DD3" w:rsidRDefault="00130345" w:rsidP="00690DD3">
      <w:r>
        <w:t>5.3,</w:t>
      </w:r>
      <w:r>
        <w:br/>
      </w:r>
      <w:r w:rsidR="00690DD3">
        <w:t xml:space="preserve">write runnable implementation using </w:t>
      </w:r>
      <w:proofErr w:type="spellStart"/>
      <w:r w:rsidR="00690DD3">
        <w:t>lamda</w:t>
      </w:r>
      <w:proofErr w:type="spellEnd"/>
      <w:r w:rsidR="00690DD3">
        <w:t xml:space="preserve"> expressions?</w:t>
      </w:r>
      <w:r w:rsidR="00690DD3">
        <w:br/>
        <w:t>a,</w:t>
      </w:r>
      <w:r w:rsidR="00690DD3">
        <w:br/>
      </w:r>
      <w:r w:rsidR="00690DD3" w:rsidRPr="00690DD3">
        <w:t>public class Main {</w:t>
      </w:r>
    </w:p>
    <w:p w14:paraId="58CD91EE" w14:textId="77777777" w:rsidR="00690DD3" w:rsidRPr="00690DD3" w:rsidRDefault="00690DD3" w:rsidP="00690DD3">
      <w:r w:rsidRPr="00690DD3">
        <w:t xml:space="preserve">    public static void main(String[] </w:t>
      </w:r>
      <w:proofErr w:type="spellStart"/>
      <w:r w:rsidRPr="00690DD3">
        <w:t>args</w:t>
      </w:r>
      <w:proofErr w:type="spellEnd"/>
      <w:r w:rsidRPr="00690DD3">
        <w:t>) {</w:t>
      </w:r>
    </w:p>
    <w:p w14:paraId="6164424F" w14:textId="77777777" w:rsidR="00690DD3" w:rsidRPr="00690DD3" w:rsidRDefault="00690DD3" w:rsidP="00690DD3">
      <w:r w:rsidRPr="00690DD3">
        <w:t xml:space="preserve">        Runnable obj1 = () -&gt; {</w:t>
      </w:r>
    </w:p>
    <w:p w14:paraId="5E50AB49" w14:textId="77777777" w:rsidR="00690DD3" w:rsidRPr="00690DD3" w:rsidRDefault="00690DD3" w:rsidP="00690DD3">
      <w:r w:rsidRPr="00690DD3">
        <w:t xml:space="preserve">            for (int </w:t>
      </w:r>
      <w:proofErr w:type="spellStart"/>
      <w:r w:rsidRPr="00690DD3">
        <w:t>i</w:t>
      </w:r>
      <w:proofErr w:type="spellEnd"/>
      <w:r w:rsidRPr="00690DD3">
        <w:t xml:space="preserve"> = 1; </w:t>
      </w:r>
      <w:proofErr w:type="spellStart"/>
      <w:r w:rsidRPr="00690DD3">
        <w:t>i</w:t>
      </w:r>
      <w:proofErr w:type="spellEnd"/>
      <w:r w:rsidRPr="00690DD3">
        <w:t xml:space="preserve"> &lt;= 5; </w:t>
      </w:r>
      <w:proofErr w:type="spellStart"/>
      <w:r w:rsidRPr="00690DD3">
        <w:t>i</w:t>
      </w:r>
      <w:proofErr w:type="spellEnd"/>
      <w:r w:rsidRPr="00690DD3">
        <w:t>++) {</w:t>
      </w:r>
    </w:p>
    <w:p w14:paraId="57C80083" w14:textId="77777777" w:rsidR="00690DD3" w:rsidRPr="00690DD3" w:rsidRDefault="00690DD3" w:rsidP="00690DD3">
      <w:r w:rsidRPr="00690DD3">
        <w:t xml:space="preserve">                </w:t>
      </w:r>
      <w:proofErr w:type="spellStart"/>
      <w:r w:rsidRPr="00690DD3">
        <w:t>System.out.println</w:t>
      </w:r>
      <w:proofErr w:type="spellEnd"/>
      <w:r w:rsidRPr="00690DD3">
        <w:t>("Hi");</w:t>
      </w:r>
    </w:p>
    <w:p w14:paraId="2EC87822" w14:textId="77777777" w:rsidR="00690DD3" w:rsidRPr="00690DD3" w:rsidRDefault="00690DD3" w:rsidP="00690DD3">
      <w:r w:rsidRPr="00690DD3">
        <w:t xml:space="preserve">                try {</w:t>
      </w:r>
    </w:p>
    <w:p w14:paraId="5BB58252" w14:textId="77777777" w:rsidR="00690DD3" w:rsidRPr="00690DD3" w:rsidRDefault="00690DD3" w:rsidP="00690DD3">
      <w:r w:rsidRPr="00690DD3">
        <w:t xml:space="preserve">                    </w:t>
      </w:r>
      <w:proofErr w:type="spellStart"/>
      <w:r w:rsidRPr="00690DD3">
        <w:t>Thread.sleep</w:t>
      </w:r>
      <w:proofErr w:type="spellEnd"/>
      <w:r w:rsidRPr="00690DD3">
        <w:t>(1000);</w:t>
      </w:r>
    </w:p>
    <w:p w14:paraId="5D55790D" w14:textId="77777777" w:rsidR="00690DD3" w:rsidRPr="00690DD3" w:rsidRDefault="00690DD3" w:rsidP="00690DD3">
      <w:r w:rsidRPr="00690DD3">
        <w:t xml:space="preserve">                } catch (Exception e) {}</w:t>
      </w:r>
    </w:p>
    <w:p w14:paraId="3311CBD4" w14:textId="77777777" w:rsidR="00690DD3" w:rsidRPr="00690DD3" w:rsidRDefault="00690DD3" w:rsidP="00690DD3">
      <w:r w:rsidRPr="00690DD3">
        <w:t xml:space="preserve">            }</w:t>
      </w:r>
    </w:p>
    <w:p w14:paraId="4CC55144" w14:textId="77777777" w:rsidR="00690DD3" w:rsidRPr="00690DD3" w:rsidRDefault="00690DD3" w:rsidP="00690DD3">
      <w:r w:rsidRPr="00690DD3">
        <w:t xml:space="preserve">        };</w:t>
      </w:r>
    </w:p>
    <w:p w14:paraId="48CB81F5" w14:textId="77777777" w:rsidR="00690DD3" w:rsidRPr="00690DD3" w:rsidRDefault="00690DD3" w:rsidP="00690DD3"/>
    <w:p w14:paraId="42456F31" w14:textId="77777777" w:rsidR="00690DD3" w:rsidRPr="00690DD3" w:rsidRDefault="00690DD3" w:rsidP="00690DD3">
      <w:r w:rsidRPr="00690DD3">
        <w:t xml:space="preserve">        Runnable obj2 = () -&gt; {</w:t>
      </w:r>
    </w:p>
    <w:p w14:paraId="7CC786CF" w14:textId="77777777" w:rsidR="00690DD3" w:rsidRPr="00690DD3" w:rsidRDefault="00690DD3" w:rsidP="00690DD3">
      <w:r w:rsidRPr="00690DD3">
        <w:t xml:space="preserve">            for (int </w:t>
      </w:r>
      <w:proofErr w:type="spellStart"/>
      <w:r w:rsidRPr="00690DD3">
        <w:t>i</w:t>
      </w:r>
      <w:proofErr w:type="spellEnd"/>
      <w:r w:rsidRPr="00690DD3">
        <w:t xml:space="preserve"> = 1; </w:t>
      </w:r>
      <w:proofErr w:type="spellStart"/>
      <w:r w:rsidRPr="00690DD3">
        <w:t>i</w:t>
      </w:r>
      <w:proofErr w:type="spellEnd"/>
      <w:r w:rsidRPr="00690DD3">
        <w:t xml:space="preserve"> &lt;= 5; </w:t>
      </w:r>
      <w:proofErr w:type="spellStart"/>
      <w:r w:rsidRPr="00690DD3">
        <w:t>i</w:t>
      </w:r>
      <w:proofErr w:type="spellEnd"/>
      <w:r w:rsidRPr="00690DD3">
        <w:t>++) {</w:t>
      </w:r>
    </w:p>
    <w:p w14:paraId="0D8BB581" w14:textId="77777777" w:rsidR="00690DD3" w:rsidRPr="00690DD3" w:rsidRDefault="00690DD3" w:rsidP="00690DD3">
      <w:r w:rsidRPr="00690DD3">
        <w:t xml:space="preserve">                </w:t>
      </w:r>
      <w:proofErr w:type="spellStart"/>
      <w:r w:rsidRPr="00690DD3">
        <w:t>System.out.println</w:t>
      </w:r>
      <w:proofErr w:type="spellEnd"/>
      <w:r w:rsidRPr="00690DD3">
        <w:t>("Hello");</w:t>
      </w:r>
    </w:p>
    <w:p w14:paraId="43BEC48B" w14:textId="77777777" w:rsidR="00690DD3" w:rsidRPr="00690DD3" w:rsidRDefault="00690DD3" w:rsidP="00690DD3">
      <w:r w:rsidRPr="00690DD3">
        <w:t xml:space="preserve">                try {</w:t>
      </w:r>
    </w:p>
    <w:p w14:paraId="0886E88F" w14:textId="77777777" w:rsidR="00690DD3" w:rsidRPr="00690DD3" w:rsidRDefault="00690DD3" w:rsidP="00690DD3">
      <w:r w:rsidRPr="00690DD3">
        <w:t xml:space="preserve">                    </w:t>
      </w:r>
      <w:proofErr w:type="spellStart"/>
      <w:r w:rsidRPr="00690DD3">
        <w:t>Thread.sleep</w:t>
      </w:r>
      <w:proofErr w:type="spellEnd"/>
      <w:r w:rsidRPr="00690DD3">
        <w:t>(1000);</w:t>
      </w:r>
    </w:p>
    <w:p w14:paraId="3A94642E" w14:textId="77777777" w:rsidR="00690DD3" w:rsidRPr="00690DD3" w:rsidRDefault="00690DD3" w:rsidP="00690DD3">
      <w:r w:rsidRPr="00690DD3">
        <w:t xml:space="preserve">                } catch (Exception e) {}</w:t>
      </w:r>
    </w:p>
    <w:p w14:paraId="69D41552" w14:textId="77777777" w:rsidR="00690DD3" w:rsidRPr="00690DD3" w:rsidRDefault="00690DD3" w:rsidP="00690DD3">
      <w:r w:rsidRPr="00690DD3">
        <w:t xml:space="preserve">            }</w:t>
      </w:r>
    </w:p>
    <w:p w14:paraId="0842D81D" w14:textId="77777777" w:rsidR="00690DD3" w:rsidRPr="00690DD3" w:rsidRDefault="00690DD3" w:rsidP="00690DD3">
      <w:r w:rsidRPr="00690DD3">
        <w:t xml:space="preserve">        };</w:t>
      </w:r>
    </w:p>
    <w:p w14:paraId="0769848A" w14:textId="77777777" w:rsidR="00690DD3" w:rsidRPr="00690DD3" w:rsidRDefault="00690DD3" w:rsidP="00690DD3"/>
    <w:p w14:paraId="760E57DA" w14:textId="77777777" w:rsidR="00690DD3" w:rsidRPr="00690DD3" w:rsidRDefault="00690DD3" w:rsidP="00690DD3">
      <w:r w:rsidRPr="00690DD3">
        <w:t xml:space="preserve">        Thread t1 = new Thread(obj1);</w:t>
      </w:r>
    </w:p>
    <w:p w14:paraId="1F4D4F77" w14:textId="77777777" w:rsidR="00690DD3" w:rsidRPr="00690DD3" w:rsidRDefault="00690DD3" w:rsidP="00690DD3">
      <w:r w:rsidRPr="00690DD3">
        <w:t xml:space="preserve">        Thread t2 = new Thread(obj2);</w:t>
      </w:r>
    </w:p>
    <w:p w14:paraId="73EE5913" w14:textId="77777777" w:rsidR="00690DD3" w:rsidRPr="00690DD3" w:rsidRDefault="00690DD3" w:rsidP="00690DD3"/>
    <w:p w14:paraId="19DC2DBC" w14:textId="77777777" w:rsidR="00690DD3" w:rsidRPr="00690DD3" w:rsidRDefault="00690DD3" w:rsidP="00690DD3">
      <w:r w:rsidRPr="00690DD3">
        <w:t xml:space="preserve">        t1.start();</w:t>
      </w:r>
    </w:p>
    <w:p w14:paraId="2ED33447" w14:textId="77777777" w:rsidR="00690DD3" w:rsidRPr="00690DD3" w:rsidRDefault="00690DD3" w:rsidP="00690DD3">
      <w:r w:rsidRPr="00690DD3">
        <w:t xml:space="preserve">        t2.start();</w:t>
      </w:r>
    </w:p>
    <w:p w14:paraId="77895D5C" w14:textId="77777777" w:rsidR="00690DD3" w:rsidRPr="00690DD3" w:rsidRDefault="00690DD3" w:rsidP="00690DD3">
      <w:r w:rsidRPr="00690DD3">
        <w:t xml:space="preserve">    }</w:t>
      </w:r>
    </w:p>
    <w:p w14:paraId="6BCF7CE5" w14:textId="77777777" w:rsidR="00690DD3" w:rsidRPr="00690DD3" w:rsidRDefault="00690DD3" w:rsidP="00690DD3">
      <w:r w:rsidRPr="00690DD3">
        <w:t>}</w:t>
      </w:r>
    </w:p>
    <w:p w14:paraId="354EB39A" w14:textId="11F73B61" w:rsidR="00130345" w:rsidRDefault="00130345"/>
    <w:p w14:paraId="72C9BBD6" w14:textId="47A37DE2" w:rsidR="00AD78B8" w:rsidRPr="00AD78B8" w:rsidRDefault="00AD78B8" w:rsidP="00AD78B8">
      <w:pPr>
        <w:rPr>
          <w:lang w:val="en-US"/>
        </w:rPr>
      </w:pPr>
      <w:r>
        <w:rPr>
          <w:lang w:val="en-US"/>
        </w:rPr>
        <w:lastRenderedPageBreak/>
        <w:t>7,</w:t>
      </w:r>
      <w:r w:rsidRPr="00AD78B8">
        <w:rPr>
          <w:lang w:val="en-US"/>
        </w:rPr>
        <w:t>What is the Runnable interface in Java, and how is it used?</w:t>
      </w:r>
    </w:p>
    <w:p w14:paraId="4037F255" w14:textId="47141B76" w:rsidR="00AD78B8" w:rsidRPr="00AD78B8" w:rsidRDefault="00AD78B8" w:rsidP="00AD78B8">
      <w:pPr>
        <w:rPr>
          <w:lang w:val="en-US"/>
        </w:rPr>
      </w:pPr>
      <w:r w:rsidRPr="00AD78B8">
        <w:rPr>
          <w:lang w:val="en-US"/>
        </w:rPr>
        <w:t>Answer:</w:t>
      </w:r>
    </w:p>
    <w:p w14:paraId="297ADF7A" w14:textId="47ED7325" w:rsidR="00CE4312" w:rsidRDefault="00AD78B8">
      <w:pPr>
        <w:rPr>
          <w:lang w:val="en-US"/>
        </w:rPr>
      </w:pPr>
      <w:r w:rsidRPr="00AD78B8">
        <w:rPr>
          <w:lang w:val="en-US"/>
        </w:rPr>
        <w:tab/>
        <w:t>•</w:t>
      </w:r>
      <w:r w:rsidRPr="00AD78B8">
        <w:rPr>
          <w:lang w:val="en-US"/>
        </w:rPr>
        <w:tab/>
        <w:t>Runnable is a functional interface in Java that represents a task to be executed by a thread. It contains a single method, run(), which must be implemented when the interface is used.</w:t>
      </w:r>
    </w:p>
    <w:p w14:paraId="0191C5C7" w14:textId="47119CBD" w:rsidR="00901507" w:rsidRDefault="00901507">
      <w:pPr>
        <w:rPr>
          <w:lang w:val="en-US"/>
        </w:rPr>
      </w:pPr>
    </w:p>
    <w:p w14:paraId="40EF8D1B" w14:textId="1DC45070" w:rsidR="000D5C02" w:rsidRPr="000D5C02" w:rsidRDefault="00901507" w:rsidP="000D5C02">
      <w:pPr>
        <w:rPr>
          <w:lang w:val="en-US"/>
        </w:rPr>
      </w:pPr>
      <w:r>
        <w:rPr>
          <w:lang w:val="en-US"/>
        </w:rPr>
        <w:t>8,</w:t>
      </w:r>
      <w:r w:rsidR="000D5C02" w:rsidRPr="000D5C02">
        <w:rPr>
          <w:lang w:val="en-US"/>
        </w:rPr>
        <w:t xml:space="preserve"> What is the difference between extending Thread and implementing Runnable?</w:t>
      </w:r>
    </w:p>
    <w:p w14:paraId="410525EA" w14:textId="77777777" w:rsidR="000D5C02" w:rsidRPr="000D5C02" w:rsidRDefault="000D5C02" w:rsidP="000D5C02">
      <w:pPr>
        <w:rPr>
          <w:lang w:val="en-US"/>
        </w:rPr>
      </w:pPr>
      <w:r w:rsidRPr="000D5C02">
        <w:rPr>
          <w:lang w:val="en-US"/>
        </w:rPr>
        <w:tab/>
        <w:t>•</w:t>
      </w:r>
      <w:r w:rsidRPr="000D5C02">
        <w:rPr>
          <w:lang w:val="en-US"/>
        </w:rPr>
        <w:tab/>
        <w:t>Answer:</w:t>
      </w:r>
    </w:p>
    <w:p w14:paraId="7D8C6B6E" w14:textId="77777777" w:rsidR="000D5C02" w:rsidRPr="000D5C02" w:rsidRDefault="000D5C02" w:rsidP="000D5C02">
      <w:pPr>
        <w:rPr>
          <w:lang w:val="en-US"/>
        </w:rPr>
      </w:pPr>
      <w:r w:rsidRPr="000D5C02">
        <w:rPr>
          <w:lang w:val="en-US"/>
        </w:rPr>
        <w:tab/>
        <w:t>•</w:t>
      </w:r>
      <w:r w:rsidRPr="000D5C02">
        <w:rPr>
          <w:lang w:val="en-US"/>
        </w:rPr>
        <w:tab/>
        <w:t>Extending Thread:</w:t>
      </w:r>
    </w:p>
    <w:p w14:paraId="0F024A9B" w14:textId="77777777" w:rsidR="000D5C02" w:rsidRPr="000D5C02" w:rsidRDefault="000D5C02" w:rsidP="000D5C02">
      <w:pPr>
        <w:rPr>
          <w:lang w:val="en-US"/>
        </w:rPr>
      </w:pPr>
      <w:r w:rsidRPr="000D5C02">
        <w:rPr>
          <w:lang w:val="en-US"/>
        </w:rPr>
        <w:tab/>
        <w:t>•</w:t>
      </w:r>
      <w:r w:rsidRPr="000D5C02">
        <w:rPr>
          <w:lang w:val="en-US"/>
        </w:rPr>
        <w:tab/>
        <w:t>The class inherits all methods of the Thread class.</w:t>
      </w:r>
    </w:p>
    <w:p w14:paraId="65F4E882" w14:textId="77777777" w:rsidR="000D5C02" w:rsidRDefault="000D5C02" w:rsidP="000D5C02">
      <w:pPr>
        <w:rPr>
          <w:lang w:val="en-US"/>
        </w:rPr>
      </w:pPr>
      <w:r w:rsidRPr="000D5C02">
        <w:rPr>
          <w:lang w:val="en-US"/>
        </w:rPr>
        <w:tab/>
        <w:t>•</w:t>
      </w:r>
      <w:r w:rsidRPr="000D5C02">
        <w:rPr>
          <w:lang w:val="en-US"/>
        </w:rPr>
        <w:tab/>
        <w:t>It doesn’t allow extending another class as Java does not support multiple inheritance.</w:t>
      </w:r>
    </w:p>
    <w:p w14:paraId="142BB0FD" w14:textId="77777777" w:rsidR="000D5C02" w:rsidRPr="000D5C02" w:rsidRDefault="000D5C02" w:rsidP="000D5C02">
      <w:pPr>
        <w:rPr>
          <w:lang w:val="en-US"/>
        </w:rPr>
      </w:pPr>
    </w:p>
    <w:p w14:paraId="7F88B903" w14:textId="37D002E4" w:rsidR="000D5C02" w:rsidRPr="000D5C02" w:rsidRDefault="000D5C02" w:rsidP="000D5C02">
      <w:pPr>
        <w:rPr>
          <w:lang w:val="en-US"/>
        </w:rPr>
      </w:pPr>
      <w:r w:rsidRPr="000D5C02">
        <w:rPr>
          <w:lang w:val="en-US"/>
        </w:rPr>
        <w:tab/>
      </w:r>
      <w:r>
        <w:rPr>
          <w:lang w:val="en-US"/>
        </w:rPr>
        <w:t xml:space="preserve"> </w:t>
      </w:r>
      <w:r w:rsidRPr="000D5C02">
        <w:rPr>
          <w:lang w:val="en-US"/>
        </w:rPr>
        <w:t>Implementing Runnable:</w:t>
      </w:r>
    </w:p>
    <w:p w14:paraId="3B2E969C" w14:textId="77777777" w:rsidR="000D5C02" w:rsidRPr="000D5C02" w:rsidRDefault="000D5C02" w:rsidP="000D5C02">
      <w:pPr>
        <w:rPr>
          <w:lang w:val="en-US"/>
        </w:rPr>
      </w:pPr>
      <w:r w:rsidRPr="000D5C02">
        <w:rPr>
          <w:lang w:val="en-US"/>
        </w:rPr>
        <w:tab/>
        <w:t>•</w:t>
      </w:r>
      <w:r w:rsidRPr="000D5C02">
        <w:rPr>
          <w:lang w:val="en-US"/>
        </w:rPr>
        <w:tab/>
        <w:t>The class focuses solely on the task to be executed (run() method) without inheriting unnecessary methods.</w:t>
      </w:r>
    </w:p>
    <w:p w14:paraId="47826DD3" w14:textId="0554B585" w:rsidR="00901507" w:rsidRDefault="000D5C02">
      <w:pPr>
        <w:rPr>
          <w:lang w:val="en-US"/>
        </w:rPr>
      </w:pPr>
      <w:r w:rsidRPr="000D5C02">
        <w:rPr>
          <w:lang w:val="en-US"/>
        </w:rPr>
        <w:tab/>
        <w:t>•</w:t>
      </w:r>
      <w:r w:rsidRPr="000D5C02">
        <w:rPr>
          <w:lang w:val="en-US"/>
        </w:rPr>
        <w:tab/>
        <w:t>Allows the class to extend another class if needed.</w:t>
      </w:r>
    </w:p>
    <w:p w14:paraId="4440AC7C" w14:textId="77777777" w:rsidR="00E864DC" w:rsidRDefault="00E864DC">
      <w:pPr>
        <w:rPr>
          <w:lang w:val="en-US"/>
        </w:rPr>
      </w:pPr>
    </w:p>
    <w:p w14:paraId="4F493479" w14:textId="53E8B62B" w:rsidR="00913126" w:rsidRPr="00913126" w:rsidRDefault="00E864DC" w:rsidP="00913126">
      <w:pPr>
        <w:rPr>
          <w:lang w:val="en-US"/>
        </w:rPr>
      </w:pPr>
      <w:r>
        <w:rPr>
          <w:lang w:val="en-US"/>
        </w:rPr>
        <w:t>9,</w:t>
      </w:r>
      <w:r w:rsidR="00913126" w:rsidRPr="00913126">
        <w:rPr>
          <w:lang w:val="en-US"/>
        </w:rPr>
        <w:t xml:space="preserve"> What is the purpose of </w:t>
      </w:r>
      <w:proofErr w:type="spellStart"/>
      <w:r w:rsidR="00913126" w:rsidRPr="00913126">
        <w:rPr>
          <w:lang w:val="en-US"/>
        </w:rPr>
        <w:t>Thread.sleep</w:t>
      </w:r>
      <w:proofErr w:type="spellEnd"/>
      <w:r w:rsidR="00913126" w:rsidRPr="00913126">
        <w:rPr>
          <w:lang w:val="en-US"/>
        </w:rPr>
        <w:t>() in the code?</w:t>
      </w:r>
    </w:p>
    <w:p w14:paraId="466EDB9A" w14:textId="77777777" w:rsidR="00913126" w:rsidRPr="00913126" w:rsidRDefault="00913126" w:rsidP="00913126">
      <w:pPr>
        <w:rPr>
          <w:lang w:val="en-US"/>
        </w:rPr>
      </w:pPr>
      <w:r w:rsidRPr="00913126">
        <w:rPr>
          <w:lang w:val="en-US"/>
        </w:rPr>
        <w:tab/>
        <w:t>•</w:t>
      </w:r>
      <w:r w:rsidRPr="00913126">
        <w:rPr>
          <w:lang w:val="en-US"/>
        </w:rPr>
        <w:tab/>
        <w:t>Answer:</w:t>
      </w:r>
    </w:p>
    <w:p w14:paraId="48C8029D" w14:textId="25EB6E06" w:rsidR="00E864DC" w:rsidRDefault="00913126">
      <w:pPr>
        <w:rPr>
          <w:lang w:val="en-US"/>
        </w:rPr>
      </w:pPr>
      <w:r w:rsidRPr="00913126">
        <w:rPr>
          <w:lang w:val="en-US"/>
        </w:rPr>
        <w:tab/>
        <w:t>•</w:t>
      </w:r>
      <w:r w:rsidRPr="00913126">
        <w:rPr>
          <w:lang w:val="en-US"/>
        </w:rPr>
        <w:tab/>
      </w:r>
      <w:proofErr w:type="spellStart"/>
      <w:r w:rsidRPr="00913126">
        <w:rPr>
          <w:lang w:val="en-US"/>
        </w:rPr>
        <w:t>Thread.sleep</w:t>
      </w:r>
      <w:proofErr w:type="spellEnd"/>
      <w:r w:rsidRPr="00913126">
        <w:rPr>
          <w:lang w:val="en-US"/>
        </w:rPr>
        <w:t>(milliseconds) pauses the execution of the current thread for the specified time.</w:t>
      </w:r>
    </w:p>
    <w:p w14:paraId="5500B5ED" w14:textId="25C8D8BB" w:rsidR="000D5C02" w:rsidRDefault="00291AB2">
      <w:pPr>
        <w:rPr>
          <w:lang w:val="en-US"/>
        </w:rPr>
      </w:pPr>
      <w:proofErr w:type="spellStart"/>
      <w:r w:rsidRPr="00291AB2">
        <w:rPr>
          <w:lang w:val="en-US"/>
        </w:rPr>
        <w:t>Thread.sleep</w:t>
      </w:r>
      <w:proofErr w:type="spellEnd"/>
      <w:r w:rsidRPr="00291AB2">
        <w:rPr>
          <w:lang w:val="en-US"/>
        </w:rPr>
        <w:t>(1000);</w:t>
      </w:r>
    </w:p>
    <w:p w14:paraId="204206E7" w14:textId="460C422D" w:rsidR="00291AB2" w:rsidRDefault="00FA631F">
      <w:pPr>
        <w:rPr>
          <w:lang w:val="en-US"/>
        </w:rPr>
      </w:pPr>
      <w:r>
        <w:rPr>
          <w:lang w:val="en-US"/>
        </w:rPr>
        <w:t>10,</w:t>
      </w:r>
    </w:p>
    <w:p w14:paraId="47C014D4" w14:textId="77777777" w:rsidR="004D1225" w:rsidRPr="004D1225" w:rsidRDefault="004D1225" w:rsidP="004D1225">
      <w:pPr>
        <w:rPr>
          <w:lang w:val="en-US"/>
        </w:rPr>
      </w:pPr>
      <w:r w:rsidRPr="004D1225">
        <w:rPr>
          <w:lang w:val="en-US"/>
        </w:rPr>
        <w:t>Can you explain thread safety in the context of this example?</w:t>
      </w:r>
    </w:p>
    <w:p w14:paraId="2EEBE900" w14:textId="77777777" w:rsidR="004D1225" w:rsidRPr="004D1225" w:rsidRDefault="004D1225" w:rsidP="004D1225">
      <w:pPr>
        <w:rPr>
          <w:lang w:val="en-US"/>
        </w:rPr>
      </w:pPr>
      <w:r w:rsidRPr="004D1225">
        <w:rPr>
          <w:lang w:val="en-US"/>
        </w:rPr>
        <w:tab/>
        <w:t>•</w:t>
      </w:r>
      <w:r w:rsidRPr="004D1225">
        <w:rPr>
          <w:lang w:val="en-US"/>
        </w:rPr>
        <w:tab/>
        <w:t>Answer:</w:t>
      </w:r>
    </w:p>
    <w:p w14:paraId="2B5672A1" w14:textId="77777777" w:rsidR="004D1225" w:rsidRPr="004D1225" w:rsidRDefault="004D1225" w:rsidP="004D1225">
      <w:pPr>
        <w:rPr>
          <w:lang w:val="en-US"/>
        </w:rPr>
      </w:pPr>
      <w:r w:rsidRPr="004D1225">
        <w:rPr>
          <w:lang w:val="en-US"/>
        </w:rPr>
        <w:tab/>
        <w:t>•</w:t>
      </w:r>
      <w:r w:rsidRPr="004D1225">
        <w:rPr>
          <w:lang w:val="en-US"/>
        </w:rPr>
        <w:tab/>
        <w:t>In this example, there are no shared resources between Hi and Hello, so thread safety is not a concern.</w:t>
      </w:r>
    </w:p>
    <w:p w14:paraId="24B74621" w14:textId="2E7844DC" w:rsidR="00FA631F" w:rsidRDefault="004D1225">
      <w:pPr>
        <w:rPr>
          <w:lang w:val="en-US"/>
        </w:rPr>
      </w:pPr>
      <w:r w:rsidRPr="004D1225">
        <w:rPr>
          <w:lang w:val="en-US"/>
        </w:rPr>
        <w:tab/>
        <w:t>•</w:t>
      </w:r>
      <w:r w:rsidRPr="004D1225">
        <w:rPr>
          <w:lang w:val="en-US"/>
        </w:rPr>
        <w:tab/>
        <w:t>However, if threads share resources (e.g., variables), synchronization mechanisms like synchronized blocks or methods would be needed to ensure thread safety.</w:t>
      </w:r>
    </w:p>
    <w:p w14:paraId="3BF8FB11" w14:textId="2123C212" w:rsidR="00321358" w:rsidRPr="00321358" w:rsidRDefault="00321358" w:rsidP="008A238F">
      <w:pPr>
        <w:rPr>
          <w:lang w:val="en-US"/>
        </w:rPr>
      </w:pPr>
      <w:r>
        <w:rPr>
          <w:lang w:val="en-US"/>
        </w:rPr>
        <w:t>11,</w:t>
      </w:r>
    </w:p>
    <w:p w14:paraId="55BF9F09" w14:textId="77777777" w:rsidR="008A238F" w:rsidRPr="008A238F" w:rsidRDefault="008A238F" w:rsidP="008A238F">
      <w:pPr>
        <w:rPr>
          <w:lang w:val="en-US"/>
        </w:rPr>
      </w:pPr>
      <w:r w:rsidRPr="008A238F">
        <w:rPr>
          <w:lang w:val="en-US"/>
        </w:rPr>
        <w:t>What is the difference between run() and start() methods in the Thread class?</w:t>
      </w:r>
    </w:p>
    <w:p w14:paraId="33450A57" w14:textId="77777777" w:rsidR="008A238F" w:rsidRPr="008A238F" w:rsidRDefault="008A238F" w:rsidP="008A238F">
      <w:pPr>
        <w:rPr>
          <w:lang w:val="en-US"/>
        </w:rPr>
      </w:pPr>
      <w:r w:rsidRPr="008A238F">
        <w:rPr>
          <w:lang w:val="en-US"/>
        </w:rPr>
        <w:tab/>
        <w:t>•</w:t>
      </w:r>
      <w:r w:rsidRPr="008A238F">
        <w:rPr>
          <w:lang w:val="en-US"/>
        </w:rPr>
        <w:tab/>
        <w:t>Answer:</w:t>
      </w:r>
    </w:p>
    <w:p w14:paraId="7AAA7EEC" w14:textId="77777777" w:rsidR="008A238F" w:rsidRPr="008A238F" w:rsidRDefault="008A238F" w:rsidP="008A238F">
      <w:pPr>
        <w:rPr>
          <w:lang w:val="en-US"/>
        </w:rPr>
      </w:pPr>
      <w:r w:rsidRPr="008A238F">
        <w:rPr>
          <w:lang w:val="en-US"/>
        </w:rPr>
        <w:lastRenderedPageBreak/>
        <w:tab/>
        <w:t>•</w:t>
      </w:r>
      <w:r w:rsidRPr="008A238F">
        <w:rPr>
          <w:lang w:val="en-US"/>
        </w:rPr>
        <w:tab/>
        <w:t>run(): Contains the task to be executed by the thread. Calling run() directly does not start a new thread; it executes in the current thread.</w:t>
      </w:r>
    </w:p>
    <w:p w14:paraId="79D42356" w14:textId="77777777" w:rsidR="008A238F" w:rsidRPr="008A238F" w:rsidRDefault="008A238F" w:rsidP="008A238F">
      <w:pPr>
        <w:rPr>
          <w:lang w:val="en-US"/>
        </w:rPr>
      </w:pPr>
      <w:r w:rsidRPr="008A238F">
        <w:rPr>
          <w:lang w:val="en-US"/>
        </w:rPr>
        <w:tab/>
        <w:t>•</w:t>
      </w:r>
      <w:r w:rsidRPr="008A238F">
        <w:rPr>
          <w:lang w:val="en-US"/>
        </w:rPr>
        <w:tab/>
        <w:t>start(): Creates a new thread and invokes the run() method on that thread.</w:t>
      </w:r>
    </w:p>
    <w:p w14:paraId="7074B99D" w14:textId="5A5C80F8" w:rsidR="00321358" w:rsidRDefault="008A238F">
      <w:pPr>
        <w:rPr>
          <w:lang w:val="en-US"/>
        </w:rPr>
      </w:pPr>
      <w:r w:rsidRPr="008A238F">
        <w:rPr>
          <w:lang w:val="en-US"/>
        </w:rPr>
        <w:tab/>
        <w:t>•</w:t>
      </w:r>
      <w:r w:rsidRPr="008A238F">
        <w:rPr>
          <w:lang w:val="en-US"/>
        </w:rPr>
        <w:tab/>
        <w:t>In the code, t1.start() and t2.start() are used to properly start the threads.</w:t>
      </w:r>
    </w:p>
    <w:p w14:paraId="13ADF0AF" w14:textId="6294F88A" w:rsidR="005E58AC" w:rsidRDefault="005E58AC">
      <w:pPr>
        <w:rPr>
          <w:lang w:val="en-US"/>
        </w:rPr>
      </w:pPr>
      <w:r>
        <w:rPr>
          <w:lang w:val="en-US"/>
        </w:rPr>
        <w:t>12,</w:t>
      </w:r>
    </w:p>
    <w:p w14:paraId="29368FD2" w14:textId="77777777" w:rsidR="00DF4515" w:rsidRPr="00DF4515" w:rsidRDefault="00DF4515" w:rsidP="00DF4515">
      <w:pPr>
        <w:rPr>
          <w:lang w:val="en-US"/>
        </w:rPr>
      </w:pPr>
      <w:r w:rsidRPr="00DF4515">
        <w:rPr>
          <w:lang w:val="en-US"/>
        </w:rPr>
        <w:t>What are some common issues in multi-threading, and how can they be avoided?</w:t>
      </w:r>
    </w:p>
    <w:p w14:paraId="2D382B6E" w14:textId="77777777" w:rsidR="00DF4515" w:rsidRPr="00DF4515" w:rsidRDefault="00DF4515" w:rsidP="00DF4515">
      <w:pPr>
        <w:rPr>
          <w:lang w:val="en-US"/>
        </w:rPr>
      </w:pPr>
      <w:r w:rsidRPr="00DF4515">
        <w:rPr>
          <w:lang w:val="en-US"/>
        </w:rPr>
        <w:tab/>
        <w:t>•</w:t>
      </w:r>
      <w:r w:rsidRPr="00DF4515">
        <w:rPr>
          <w:lang w:val="en-US"/>
        </w:rPr>
        <w:tab/>
        <w:t>Answer:</w:t>
      </w:r>
    </w:p>
    <w:p w14:paraId="5EE6E104" w14:textId="77777777" w:rsidR="00DF4515" w:rsidRPr="00DF4515" w:rsidRDefault="00DF4515" w:rsidP="00DF4515">
      <w:pPr>
        <w:rPr>
          <w:lang w:val="en-US"/>
        </w:rPr>
      </w:pPr>
      <w:r w:rsidRPr="00DF4515">
        <w:rPr>
          <w:lang w:val="en-US"/>
        </w:rPr>
        <w:tab/>
        <w:t>•</w:t>
      </w:r>
      <w:r w:rsidRPr="00DF4515">
        <w:rPr>
          <w:lang w:val="en-US"/>
        </w:rPr>
        <w:tab/>
        <w:t>Race Conditions: When multiple threads access shared resources simultaneously. Use synchronization to avoid this.</w:t>
      </w:r>
    </w:p>
    <w:p w14:paraId="5A535049" w14:textId="77777777" w:rsidR="00DF4515" w:rsidRPr="00DF4515" w:rsidRDefault="00DF4515" w:rsidP="00DF4515">
      <w:pPr>
        <w:rPr>
          <w:lang w:val="en-US"/>
        </w:rPr>
      </w:pPr>
      <w:r w:rsidRPr="00DF4515">
        <w:rPr>
          <w:lang w:val="en-US"/>
        </w:rPr>
        <w:tab/>
        <w:t>•</w:t>
      </w:r>
      <w:r w:rsidRPr="00DF4515">
        <w:rPr>
          <w:lang w:val="en-US"/>
        </w:rPr>
        <w:tab/>
        <w:t>Deadlocks: When two threads are waiting for each other to release resources. Avoid circular dependencies.</w:t>
      </w:r>
    </w:p>
    <w:p w14:paraId="493BE7B2" w14:textId="77777777" w:rsidR="00DF4515" w:rsidRPr="00DF4515" w:rsidRDefault="00DF4515" w:rsidP="00DF4515">
      <w:pPr>
        <w:rPr>
          <w:lang w:val="en-US"/>
        </w:rPr>
      </w:pPr>
      <w:r w:rsidRPr="00DF4515">
        <w:rPr>
          <w:lang w:val="en-US"/>
        </w:rPr>
        <w:tab/>
        <w:t>•</w:t>
      </w:r>
      <w:r w:rsidRPr="00DF4515">
        <w:rPr>
          <w:lang w:val="en-US"/>
        </w:rPr>
        <w:tab/>
        <w:t>Thread Interference: When threads modify shared data inconsistently. Ensure thread-safe access to shared data.</w:t>
      </w:r>
    </w:p>
    <w:p w14:paraId="5A732563" w14:textId="1A347614" w:rsidR="005E58AC" w:rsidRDefault="00DF4515">
      <w:pPr>
        <w:rPr>
          <w:lang w:val="en-US"/>
        </w:rPr>
      </w:pPr>
      <w:r w:rsidRPr="00DF4515">
        <w:rPr>
          <w:lang w:val="en-US"/>
        </w:rPr>
        <w:tab/>
        <w:t>•</w:t>
      </w:r>
      <w:r w:rsidRPr="00DF4515">
        <w:rPr>
          <w:lang w:val="en-US"/>
        </w:rPr>
        <w:tab/>
        <w:t>Example: This code does not involve shared data, so it avoids such issues.</w:t>
      </w:r>
    </w:p>
    <w:p w14:paraId="62DA86CF" w14:textId="77777777" w:rsidR="00DF4515" w:rsidRDefault="00DF4515">
      <w:pPr>
        <w:rPr>
          <w:lang w:val="en-US"/>
        </w:rPr>
      </w:pPr>
    </w:p>
    <w:p w14:paraId="6A62C140" w14:textId="7A996B04" w:rsidR="00DF4515" w:rsidRDefault="00893F80">
      <w:pPr>
        <w:rPr>
          <w:lang w:val="en-US"/>
        </w:rPr>
      </w:pPr>
      <w:r>
        <w:rPr>
          <w:lang w:val="en-US"/>
        </w:rPr>
        <w:t xml:space="preserve">13,how to use lambda expression in runnable interface </w:t>
      </w:r>
      <w:proofErr w:type="spellStart"/>
      <w:r>
        <w:rPr>
          <w:lang w:val="en-US"/>
        </w:rPr>
        <w:t>multi threading</w:t>
      </w:r>
      <w:proofErr w:type="spellEnd"/>
      <w:r>
        <w:rPr>
          <w:lang w:val="en-US"/>
        </w:rPr>
        <w:t>?</w:t>
      </w:r>
    </w:p>
    <w:p w14:paraId="4CDF3232" w14:textId="46D777BD" w:rsidR="00893F80" w:rsidRDefault="00893F80">
      <w:pPr>
        <w:rPr>
          <w:lang w:val="en-US"/>
        </w:rPr>
      </w:pPr>
      <w:r>
        <w:rPr>
          <w:lang w:val="en-US"/>
        </w:rPr>
        <w:t>Ans,</w:t>
      </w:r>
    </w:p>
    <w:p w14:paraId="683C8558" w14:textId="77777777" w:rsidR="00893F80" w:rsidRPr="00893F80" w:rsidRDefault="00893F80" w:rsidP="00893F80">
      <w:pPr>
        <w:rPr>
          <w:lang w:val="en-US"/>
        </w:rPr>
      </w:pPr>
      <w:proofErr w:type="spellStart"/>
      <w:r w:rsidRPr="00893F80">
        <w:rPr>
          <w:lang w:val="en-US"/>
        </w:rPr>
        <w:t>blic</w:t>
      </w:r>
      <w:proofErr w:type="spellEnd"/>
      <w:r w:rsidRPr="00893F80">
        <w:rPr>
          <w:lang w:val="en-US"/>
        </w:rPr>
        <w:t xml:space="preserve"> class </w:t>
      </w:r>
      <w:proofErr w:type="spellStart"/>
      <w:r w:rsidRPr="00893F80">
        <w:rPr>
          <w:lang w:val="en-US"/>
        </w:rPr>
        <w:t>ThreadDemo</w:t>
      </w:r>
      <w:proofErr w:type="spellEnd"/>
      <w:r w:rsidRPr="00893F80">
        <w:rPr>
          <w:lang w:val="en-US"/>
        </w:rPr>
        <w:t xml:space="preserve"> {</w:t>
      </w:r>
    </w:p>
    <w:p w14:paraId="74D474BB" w14:textId="77777777" w:rsidR="00893F80" w:rsidRPr="00893F80" w:rsidRDefault="00893F80" w:rsidP="00893F80">
      <w:pPr>
        <w:rPr>
          <w:lang w:val="en-US"/>
        </w:rPr>
      </w:pPr>
      <w:r w:rsidRPr="00893F80">
        <w:rPr>
          <w:lang w:val="en-US"/>
        </w:rPr>
        <w:t xml:space="preserve">    public static void main(String[] </w:t>
      </w:r>
      <w:proofErr w:type="spellStart"/>
      <w:r w:rsidRPr="00893F80">
        <w:rPr>
          <w:lang w:val="en-US"/>
        </w:rPr>
        <w:t>args</w:t>
      </w:r>
      <w:proofErr w:type="spellEnd"/>
      <w:r w:rsidRPr="00893F80">
        <w:rPr>
          <w:lang w:val="en-US"/>
        </w:rPr>
        <w:t>) {</w:t>
      </w:r>
    </w:p>
    <w:p w14:paraId="158F1C21" w14:textId="77777777" w:rsidR="00893F80" w:rsidRPr="00893F80" w:rsidRDefault="00893F80" w:rsidP="00893F80">
      <w:pPr>
        <w:rPr>
          <w:lang w:val="en-US"/>
        </w:rPr>
      </w:pPr>
      <w:r w:rsidRPr="00893F80">
        <w:rPr>
          <w:lang w:val="en-US"/>
        </w:rPr>
        <w:t xml:space="preserve">        Runnable obj1 = () -&gt; {</w:t>
      </w:r>
    </w:p>
    <w:p w14:paraId="2E36CA92" w14:textId="77777777" w:rsidR="00893F80" w:rsidRPr="00893F80" w:rsidRDefault="00893F80" w:rsidP="00893F80">
      <w:pPr>
        <w:rPr>
          <w:lang w:val="en-US"/>
        </w:rPr>
      </w:pPr>
      <w:r w:rsidRPr="00893F80">
        <w:rPr>
          <w:lang w:val="en-US"/>
        </w:rPr>
        <w:t xml:space="preserve">            for (int </w:t>
      </w:r>
      <w:proofErr w:type="spellStart"/>
      <w:r w:rsidRPr="00893F80">
        <w:rPr>
          <w:lang w:val="en-US"/>
        </w:rPr>
        <w:t>i</w:t>
      </w:r>
      <w:proofErr w:type="spellEnd"/>
      <w:r w:rsidRPr="00893F80">
        <w:rPr>
          <w:lang w:val="en-US"/>
        </w:rPr>
        <w:t xml:space="preserve"> = 1; </w:t>
      </w:r>
      <w:proofErr w:type="spellStart"/>
      <w:r w:rsidRPr="00893F80">
        <w:rPr>
          <w:lang w:val="en-US"/>
        </w:rPr>
        <w:t>i</w:t>
      </w:r>
      <w:proofErr w:type="spellEnd"/>
      <w:r w:rsidRPr="00893F80">
        <w:rPr>
          <w:lang w:val="en-US"/>
        </w:rPr>
        <w:t xml:space="preserve"> &lt;= 5; </w:t>
      </w:r>
      <w:proofErr w:type="spellStart"/>
      <w:r w:rsidRPr="00893F80">
        <w:rPr>
          <w:lang w:val="en-US"/>
        </w:rPr>
        <w:t>i</w:t>
      </w:r>
      <w:proofErr w:type="spellEnd"/>
      <w:r w:rsidRPr="00893F80">
        <w:rPr>
          <w:lang w:val="en-US"/>
        </w:rPr>
        <w:t>++) {</w:t>
      </w:r>
    </w:p>
    <w:p w14:paraId="07061FCE" w14:textId="77777777" w:rsidR="00893F80" w:rsidRPr="00893F80" w:rsidRDefault="00893F80" w:rsidP="00893F80">
      <w:pPr>
        <w:rPr>
          <w:lang w:val="en-US"/>
        </w:rPr>
      </w:pPr>
      <w:r w:rsidRPr="00893F80">
        <w:rPr>
          <w:lang w:val="en-US"/>
        </w:rPr>
        <w:t xml:space="preserve">                </w:t>
      </w:r>
      <w:proofErr w:type="spellStart"/>
      <w:r w:rsidRPr="00893F80">
        <w:rPr>
          <w:lang w:val="en-US"/>
        </w:rPr>
        <w:t>System.out.println</w:t>
      </w:r>
      <w:proofErr w:type="spellEnd"/>
      <w:r w:rsidRPr="00893F80">
        <w:rPr>
          <w:lang w:val="en-US"/>
        </w:rPr>
        <w:t>("Hi");</w:t>
      </w:r>
    </w:p>
    <w:p w14:paraId="10FED05F" w14:textId="77777777" w:rsidR="00893F80" w:rsidRPr="00893F80" w:rsidRDefault="00893F80" w:rsidP="00893F80">
      <w:pPr>
        <w:rPr>
          <w:lang w:val="en-US"/>
        </w:rPr>
      </w:pPr>
      <w:r w:rsidRPr="00893F80">
        <w:rPr>
          <w:lang w:val="en-US"/>
        </w:rPr>
        <w:t xml:space="preserve">                try {</w:t>
      </w:r>
    </w:p>
    <w:p w14:paraId="1A8C7846" w14:textId="77777777" w:rsidR="00893F80" w:rsidRPr="00893F80" w:rsidRDefault="00893F80" w:rsidP="00893F80">
      <w:pPr>
        <w:rPr>
          <w:lang w:val="en-US"/>
        </w:rPr>
      </w:pPr>
      <w:r w:rsidRPr="00893F80">
        <w:rPr>
          <w:lang w:val="en-US"/>
        </w:rPr>
        <w:t xml:space="preserve">                    </w:t>
      </w:r>
      <w:proofErr w:type="spellStart"/>
      <w:r w:rsidRPr="00893F80">
        <w:rPr>
          <w:lang w:val="en-US"/>
        </w:rPr>
        <w:t>Thread.sleep</w:t>
      </w:r>
      <w:proofErr w:type="spellEnd"/>
      <w:r w:rsidRPr="00893F80">
        <w:rPr>
          <w:lang w:val="en-US"/>
        </w:rPr>
        <w:t>(1000);</w:t>
      </w:r>
    </w:p>
    <w:p w14:paraId="19EECBE8" w14:textId="77777777" w:rsidR="00893F80" w:rsidRPr="00893F80" w:rsidRDefault="00893F80" w:rsidP="00893F80">
      <w:pPr>
        <w:rPr>
          <w:lang w:val="en-US"/>
        </w:rPr>
      </w:pPr>
      <w:r w:rsidRPr="00893F80">
        <w:rPr>
          <w:lang w:val="en-US"/>
        </w:rPr>
        <w:t xml:space="preserve">                } catch (Exception e) {</w:t>
      </w:r>
    </w:p>
    <w:p w14:paraId="791138C7" w14:textId="77777777" w:rsidR="00893F80" w:rsidRPr="00893F80" w:rsidRDefault="00893F80" w:rsidP="00893F80">
      <w:pPr>
        <w:rPr>
          <w:lang w:val="en-US"/>
        </w:rPr>
      </w:pPr>
      <w:r w:rsidRPr="00893F80">
        <w:rPr>
          <w:lang w:val="en-US"/>
        </w:rPr>
        <w:t xml:space="preserve">                }</w:t>
      </w:r>
    </w:p>
    <w:p w14:paraId="24BC1EA9" w14:textId="77777777" w:rsidR="00893F80" w:rsidRPr="00893F80" w:rsidRDefault="00893F80" w:rsidP="00893F80">
      <w:pPr>
        <w:rPr>
          <w:lang w:val="en-US"/>
        </w:rPr>
      </w:pPr>
      <w:r w:rsidRPr="00893F80">
        <w:rPr>
          <w:lang w:val="en-US"/>
        </w:rPr>
        <w:t xml:space="preserve">            }</w:t>
      </w:r>
    </w:p>
    <w:p w14:paraId="5FF0F051" w14:textId="77777777" w:rsidR="00115F92" w:rsidRPr="00893F80" w:rsidRDefault="00893F80" w:rsidP="00893F80">
      <w:pPr>
        <w:rPr>
          <w:lang w:val="en-US"/>
        </w:rPr>
      </w:pPr>
      <w:r w:rsidRPr="00893F80">
        <w:rPr>
          <w:lang w:val="en-US"/>
        </w:rPr>
        <w:t xml:space="preserve">        };</w:t>
      </w:r>
    </w:p>
    <w:p w14:paraId="394032BC" w14:textId="77777777" w:rsidR="00893F80" w:rsidRPr="00893F80" w:rsidRDefault="00893F80" w:rsidP="00893F80">
      <w:pPr>
        <w:rPr>
          <w:lang w:val="en-US"/>
        </w:rPr>
      </w:pPr>
    </w:p>
    <w:p w14:paraId="6EE731EE" w14:textId="77777777" w:rsidR="00893F80" w:rsidRPr="00893F80" w:rsidRDefault="00893F80" w:rsidP="00893F80">
      <w:pPr>
        <w:rPr>
          <w:lang w:val="en-US"/>
        </w:rPr>
      </w:pPr>
      <w:r w:rsidRPr="00893F80">
        <w:rPr>
          <w:lang w:val="en-US"/>
        </w:rPr>
        <w:t xml:space="preserve">        Runnable obj2 = () -&gt; {</w:t>
      </w:r>
    </w:p>
    <w:p w14:paraId="36737D49" w14:textId="77777777" w:rsidR="00893F80" w:rsidRPr="00893F80" w:rsidRDefault="00893F80" w:rsidP="00893F80">
      <w:pPr>
        <w:rPr>
          <w:lang w:val="en-US"/>
        </w:rPr>
      </w:pPr>
      <w:r w:rsidRPr="00893F80">
        <w:rPr>
          <w:lang w:val="en-US"/>
        </w:rPr>
        <w:t xml:space="preserve">            for (int </w:t>
      </w:r>
      <w:proofErr w:type="spellStart"/>
      <w:r w:rsidRPr="00893F80">
        <w:rPr>
          <w:lang w:val="en-US"/>
        </w:rPr>
        <w:t>i</w:t>
      </w:r>
      <w:proofErr w:type="spellEnd"/>
      <w:r w:rsidRPr="00893F80">
        <w:rPr>
          <w:lang w:val="en-US"/>
        </w:rPr>
        <w:t xml:space="preserve"> = 1; </w:t>
      </w:r>
      <w:proofErr w:type="spellStart"/>
      <w:r w:rsidRPr="00893F80">
        <w:rPr>
          <w:lang w:val="en-US"/>
        </w:rPr>
        <w:t>i</w:t>
      </w:r>
      <w:proofErr w:type="spellEnd"/>
      <w:r w:rsidRPr="00893F80">
        <w:rPr>
          <w:lang w:val="en-US"/>
        </w:rPr>
        <w:t xml:space="preserve"> &lt;= 5; </w:t>
      </w:r>
      <w:proofErr w:type="spellStart"/>
      <w:r w:rsidRPr="00893F80">
        <w:rPr>
          <w:lang w:val="en-US"/>
        </w:rPr>
        <w:t>i</w:t>
      </w:r>
      <w:proofErr w:type="spellEnd"/>
      <w:r w:rsidRPr="00893F80">
        <w:rPr>
          <w:lang w:val="en-US"/>
        </w:rPr>
        <w:t>++) {</w:t>
      </w:r>
    </w:p>
    <w:p w14:paraId="079A1CBC" w14:textId="77777777" w:rsidR="00893F80" w:rsidRPr="00893F80" w:rsidRDefault="00893F80" w:rsidP="00893F80">
      <w:pPr>
        <w:rPr>
          <w:lang w:val="en-US"/>
        </w:rPr>
      </w:pPr>
      <w:r w:rsidRPr="00893F80">
        <w:rPr>
          <w:lang w:val="en-US"/>
        </w:rPr>
        <w:t xml:space="preserve">                </w:t>
      </w:r>
      <w:proofErr w:type="spellStart"/>
      <w:r w:rsidRPr="00893F80">
        <w:rPr>
          <w:lang w:val="en-US"/>
        </w:rPr>
        <w:t>System.out.println</w:t>
      </w:r>
      <w:proofErr w:type="spellEnd"/>
      <w:r w:rsidRPr="00893F80">
        <w:rPr>
          <w:lang w:val="en-US"/>
        </w:rPr>
        <w:t>("Hello");</w:t>
      </w:r>
    </w:p>
    <w:p w14:paraId="3E4D0927" w14:textId="77777777" w:rsidR="00893F80" w:rsidRPr="00893F80" w:rsidRDefault="00893F80" w:rsidP="00893F80">
      <w:pPr>
        <w:rPr>
          <w:lang w:val="en-US"/>
        </w:rPr>
      </w:pPr>
      <w:r w:rsidRPr="00893F80">
        <w:rPr>
          <w:lang w:val="en-US"/>
        </w:rPr>
        <w:lastRenderedPageBreak/>
        <w:t xml:space="preserve">                try {</w:t>
      </w:r>
    </w:p>
    <w:p w14:paraId="2C64E121" w14:textId="77777777" w:rsidR="00893F80" w:rsidRPr="00893F80" w:rsidRDefault="00893F80" w:rsidP="00893F80">
      <w:pPr>
        <w:rPr>
          <w:lang w:val="en-US"/>
        </w:rPr>
      </w:pPr>
      <w:r w:rsidRPr="00893F80">
        <w:rPr>
          <w:lang w:val="en-US"/>
        </w:rPr>
        <w:t xml:space="preserve">                    </w:t>
      </w:r>
      <w:proofErr w:type="spellStart"/>
      <w:r w:rsidRPr="00893F80">
        <w:rPr>
          <w:lang w:val="en-US"/>
        </w:rPr>
        <w:t>Thread.sleep</w:t>
      </w:r>
      <w:proofErr w:type="spellEnd"/>
      <w:r w:rsidRPr="00893F80">
        <w:rPr>
          <w:lang w:val="en-US"/>
        </w:rPr>
        <w:t>(1000);</w:t>
      </w:r>
    </w:p>
    <w:p w14:paraId="351D7F2A" w14:textId="77777777" w:rsidR="00893F80" w:rsidRPr="00893F80" w:rsidRDefault="00893F80" w:rsidP="00893F80">
      <w:pPr>
        <w:rPr>
          <w:lang w:val="en-US"/>
        </w:rPr>
      </w:pPr>
      <w:r w:rsidRPr="00893F80">
        <w:rPr>
          <w:lang w:val="en-US"/>
        </w:rPr>
        <w:t xml:space="preserve">                } catch (Exception e) {</w:t>
      </w:r>
    </w:p>
    <w:p w14:paraId="47A42F5F" w14:textId="77777777" w:rsidR="00893F80" w:rsidRPr="00893F80" w:rsidRDefault="00893F80" w:rsidP="00893F80">
      <w:pPr>
        <w:rPr>
          <w:lang w:val="en-US"/>
        </w:rPr>
      </w:pPr>
      <w:r w:rsidRPr="00893F80">
        <w:rPr>
          <w:lang w:val="en-US"/>
        </w:rPr>
        <w:t xml:space="preserve">                }</w:t>
      </w:r>
    </w:p>
    <w:p w14:paraId="00BA2370" w14:textId="77777777" w:rsidR="00893F80" w:rsidRPr="00893F80" w:rsidRDefault="00893F80" w:rsidP="00893F80">
      <w:pPr>
        <w:rPr>
          <w:lang w:val="en-US"/>
        </w:rPr>
      </w:pPr>
      <w:r w:rsidRPr="00893F80">
        <w:rPr>
          <w:lang w:val="en-US"/>
        </w:rPr>
        <w:t xml:space="preserve">            }</w:t>
      </w:r>
    </w:p>
    <w:p w14:paraId="7FEE1D95" w14:textId="77777777" w:rsidR="00893F80" w:rsidRPr="00893F80" w:rsidRDefault="00893F80" w:rsidP="00893F80">
      <w:pPr>
        <w:rPr>
          <w:lang w:val="en-US"/>
        </w:rPr>
      </w:pPr>
      <w:r w:rsidRPr="00893F80">
        <w:rPr>
          <w:lang w:val="en-US"/>
        </w:rPr>
        <w:t xml:space="preserve">        };</w:t>
      </w:r>
    </w:p>
    <w:p w14:paraId="6CF1C92D" w14:textId="77777777" w:rsidR="00893F80" w:rsidRPr="00893F80" w:rsidRDefault="00893F80" w:rsidP="00893F80">
      <w:pPr>
        <w:rPr>
          <w:lang w:val="en-US"/>
        </w:rPr>
      </w:pPr>
    </w:p>
    <w:p w14:paraId="12BFA5E2" w14:textId="77777777" w:rsidR="00893F80" w:rsidRPr="00893F80" w:rsidRDefault="00893F80" w:rsidP="00893F80">
      <w:pPr>
        <w:rPr>
          <w:lang w:val="en-US"/>
        </w:rPr>
      </w:pPr>
      <w:r w:rsidRPr="00893F80">
        <w:rPr>
          <w:lang w:val="en-US"/>
        </w:rPr>
        <w:t xml:space="preserve">        Thread t1 = new Thread(obj1);</w:t>
      </w:r>
    </w:p>
    <w:p w14:paraId="5D4B7D2E" w14:textId="77777777" w:rsidR="00893F80" w:rsidRPr="00893F80" w:rsidRDefault="00893F80" w:rsidP="00893F80">
      <w:pPr>
        <w:rPr>
          <w:lang w:val="en-US"/>
        </w:rPr>
      </w:pPr>
      <w:r w:rsidRPr="00893F80">
        <w:rPr>
          <w:lang w:val="en-US"/>
        </w:rPr>
        <w:t xml:space="preserve">        Thread t2 = new Thread(obj2);</w:t>
      </w:r>
    </w:p>
    <w:p w14:paraId="340E42C0" w14:textId="77777777" w:rsidR="00893F80" w:rsidRPr="00893F80" w:rsidRDefault="00893F80" w:rsidP="00893F80">
      <w:pPr>
        <w:rPr>
          <w:lang w:val="en-US"/>
        </w:rPr>
      </w:pPr>
    </w:p>
    <w:p w14:paraId="22238EF4" w14:textId="77777777" w:rsidR="00893F80" w:rsidRPr="00893F80" w:rsidRDefault="00893F80" w:rsidP="00893F80">
      <w:pPr>
        <w:rPr>
          <w:lang w:val="en-US"/>
        </w:rPr>
      </w:pPr>
      <w:r w:rsidRPr="00893F80">
        <w:rPr>
          <w:lang w:val="en-US"/>
        </w:rPr>
        <w:t xml:space="preserve">        t1.start();</w:t>
      </w:r>
    </w:p>
    <w:p w14:paraId="492FD9E4" w14:textId="77777777" w:rsidR="00893F80" w:rsidRPr="00893F80" w:rsidRDefault="00893F80" w:rsidP="00893F80">
      <w:pPr>
        <w:rPr>
          <w:lang w:val="en-US"/>
        </w:rPr>
      </w:pPr>
      <w:r w:rsidRPr="00893F80">
        <w:rPr>
          <w:lang w:val="en-US"/>
        </w:rPr>
        <w:t xml:space="preserve">        try {</w:t>
      </w:r>
    </w:p>
    <w:p w14:paraId="4BC6E2F5" w14:textId="77777777" w:rsidR="00893F80" w:rsidRPr="00893F80" w:rsidRDefault="00893F80" w:rsidP="00893F80">
      <w:pPr>
        <w:rPr>
          <w:lang w:val="en-US"/>
        </w:rPr>
      </w:pPr>
      <w:r w:rsidRPr="00893F80">
        <w:rPr>
          <w:lang w:val="en-US"/>
        </w:rPr>
        <w:t xml:space="preserve">            </w:t>
      </w:r>
      <w:proofErr w:type="spellStart"/>
      <w:r w:rsidRPr="00893F80">
        <w:rPr>
          <w:lang w:val="en-US"/>
        </w:rPr>
        <w:t>Thread.sleep</w:t>
      </w:r>
      <w:proofErr w:type="spellEnd"/>
      <w:r w:rsidRPr="00893F80">
        <w:rPr>
          <w:lang w:val="en-US"/>
        </w:rPr>
        <w:t>(10);</w:t>
      </w:r>
    </w:p>
    <w:p w14:paraId="27FDB6C2" w14:textId="77777777" w:rsidR="00893F80" w:rsidRPr="00893F80" w:rsidRDefault="00893F80" w:rsidP="00893F80">
      <w:pPr>
        <w:rPr>
          <w:lang w:val="en-US"/>
        </w:rPr>
      </w:pPr>
      <w:r w:rsidRPr="00893F80">
        <w:rPr>
          <w:lang w:val="en-US"/>
        </w:rPr>
        <w:t xml:space="preserve">        } catch (Exception e) {</w:t>
      </w:r>
    </w:p>
    <w:p w14:paraId="4B58FD94" w14:textId="77777777" w:rsidR="00893F80" w:rsidRPr="00893F80" w:rsidRDefault="00893F80" w:rsidP="00893F80">
      <w:pPr>
        <w:rPr>
          <w:lang w:val="en-US"/>
        </w:rPr>
      </w:pPr>
      <w:r w:rsidRPr="00893F80">
        <w:rPr>
          <w:lang w:val="en-US"/>
        </w:rPr>
        <w:t xml:space="preserve">        }</w:t>
      </w:r>
    </w:p>
    <w:p w14:paraId="3004ED16" w14:textId="77777777" w:rsidR="00893F80" w:rsidRPr="00893F80" w:rsidRDefault="00893F80" w:rsidP="00893F80">
      <w:pPr>
        <w:rPr>
          <w:lang w:val="en-US"/>
        </w:rPr>
      </w:pPr>
      <w:r w:rsidRPr="00893F80">
        <w:rPr>
          <w:lang w:val="en-US"/>
        </w:rPr>
        <w:t xml:space="preserve">        t2.start();</w:t>
      </w:r>
    </w:p>
    <w:p w14:paraId="4808220F" w14:textId="77777777" w:rsidR="00893F80" w:rsidRPr="00893F80" w:rsidRDefault="00893F80" w:rsidP="00893F80">
      <w:pPr>
        <w:rPr>
          <w:lang w:val="en-US"/>
        </w:rPr>
      </w:pPr>
      <w:r w:rsidRPr="00893F80">
        <w:rPr>
          <w:lang w:val="en-US"/>
        </w:rPr>
        <w:t xml:space="preserve">    }</w:t>
      </w:r>
    </w:p>
    <w:p w14:paraId="125677A6" w14:textId="7B0F74B5" w:rsidR="00893F80" w:rsidRDefault="00893F80">
      <w:pPr>
        <w:rPr>
          <w:lang w:val="en-US"/>
        </w:rPr>
      </w:pPr>
      <w:r w:rsidRPr="00893F80">
        <w:rPr>
          <w:lang w:val="en-US"/>
        </w:rPr>
        <w:t>}</w:t>
      </w:r>
    </w:p>
    <w:p w14:paraId="0CB57DF9" w14:textId="77777777" w:rsidR="00906910" w:rsidRDefault="00906910">
      <w:pPr>
        <w:rPr>
          <w:lang w:val="en-US"/>
        </w:rPr>
      </w:pPr>
    </w:p>
    <w:p w14:paraId="2505CDF2" w14:textId="61A9E9C0" w:rsidR="00906910" w:rsidRDefault="00C846CC">
      <w:pPr>
        <w:rPr>
          <w:lang w:val="en-US"/>
        </w:rPr>
      </w:pPr>
      <w:r>
        <w:rPr>
          <w:lang w:val="en-US"/>
        </w:rPr>
        <w:t>13,.1</w:t>
      </w:r>
      <w:r w:rsidR="00906910">
        <w:rPr>
          <w:lang w:val="en-US"/>
        </w:rPr>
        <w:t>What does join do?</w:t>
      </w:r>
    </w:p>
    <w:p w14:paraId="2EC09518" w14:textId="5FC3EF75" w:rsidR="00906910" w:rsidRDefault="00535A7C">
      <w:pPr>
        <w:rPr>
          <w:lang w:val="en-US"/>
        </w:rPr>
      </w:pPr>
      <w:proofErr w:type="spellStart"/>
      <w:r>
        <w:rPr>
          <w:lang w:val="en-US"/>
        </w:rPr>
        <w:t>A,if</w:t>
      </w:r>
      <w:proofErr w:type="spellEnd"/>
      <w:r>
        <w:rPr>
          <w:lang w:val="en-US"/>
        </w:rPr>
        <w:t xml:space="preserve"> u have t1 t2 and bye statement.</w:t>
      </w:r>
    </w:p>
    <w:p w14:paraId="225DB29B" w14:textId="02887BD7" w:rsidR="00535A7C" w:rsidRDefault="00535A7C">
      <w:pPr>
        <w:rPr>
          <w:lang w:val="en-US"/>
        </w:rPr>
      </w:pPr>
      <w:r>
        <w:rPr>
          <w:lang w:val="en-US"/>
        </w:rPr>
        <w:t>If we use t1.join and t2.join bye will execute last.</w:t>
      </w:r>
    </w:p>
    <w:p w14:paraId="5FC497A1" w14:textId="77777777" w:rsidR="004B5A13" w:rsidRDefault="004B5A13">
      <w:pPr>
        <w:rPr>
          <w:lang w:val="en-US"/>
        </w:rPr>
      </w:pPr>
    </w:p>
    <w:p w14:paraId="7587A602" w14:textId="291279EF" w:rsidR="004B5A13" w:rsidRDefault="004B5A13">
      <w:pPr>
        <w:rPr>
          <w:lang w:val="en-US"/>
        </w:rPr>
      </w:pPr>
      <w:r>
        <w:rPr>
          <w:lang w:val="en-US"/>
        </w:rPr>
        <w:t>13,explain working of</w:t>
      </w:r>
      <w:r w:rsidR="00C846CC">
        <w:rPr>
          <w:lang w:val="en-US"/>
        </w:rPr>
        <w:t xml:space="preserve"> t1.join and t2.join alo</w:t>
      </w:r>
      <w:r w:rsidR="00B91800">
        <w:rPr>
          <w:lang w:val="en-US"/>
        </w:rPr>
        <w:t xml:space="preserve">ng using </w:t>
      </w:r>
      <w:r>
        <w:rPr>
          <w:lang w:val="en-US"/>
        </w:rPr>
        <w:t xml:space="preserve"> </w:t>
      </w:r>
      <w:proofErr w:type="spellStart"/>
      <w:r>
        <w:rPr>
          <w:lang w:val="en-US"/>
        </w:rPr>
        <w:t>isalive</w:t>
      </w:r>
      <w:proofErr w:type="spellEnd"/>
      <w:r>
        <w:rPr>
          <w:lang w:val="en-US"/>
        </w:rPr>
        <w:t>() using code?</w:t>
      </w:r>
    </w:p>
    <w:p w14:paraId="0BEAD460" w14:textId="6207FE9D" w:rsidR="004B5A13" w:rsidRDefault="004B5A13">
      <w:pPr>
        <w:rPr>
          <w:lang w:val="en-US"/>
        </w:rPr>
      </w:pPr>
      <w:r>
        <w:rPr>
          <w:lang w:val="en-US"/>
        </w:rPr>
        <w:t>A,</w:t>
      </w:r>
    </w:p>
    <w:p w14:paraId="76F0BAFF" w14:textId="77777777" w:rsidR="004B5A13" w:rsidRPr="004B5A13" w:rsidRDefault="004B5A13" w:rsidP="004B5A13">
      <w:pPr>
        <w:rPr>
          <w:lang w:val="en-US"/>
        </w:rPr>
      </w:pPr>
      <w:r w:rsidRPr="004B5A13">
        <w:rPr>
          <w:lang w:val="en-US"/>
        </w:rPr>
        <w:t xml:space="preserve">public class </w:t>
      </w:r>
      <w:proofErr w:type="spellStart"/>
      <w:r w:rsidRPr="004B5A13">
        <w:rPr>
          <w:lang w:val="en-US"/>
        </w:rPr>
        <w:t>ThreadDemo</w:t>
      </w:r>
      <w:proofErr w:type="spellEnd"/>
      <w:r w:rsidRPr="004B5A13">
        <w:rPr>
          <w:lang w:val="en-US"/>
        </w:rPr>
        <w:t xml:space="preserve"> {</w:t>
      </w:r>
    </w:p>
    <w:p w14:paraId="0C42D13C" w14:textId="77777777" w:rsidR="004B5A13" w:rsidRPr="004B5A13" w:rsidRDefault="004B5A13" w:rsidP="004B5A13">
      <w:pPr>
        <w:rPr>
          <w:lang w:val="en-US"/>
        </w:rPr>
      </w:pPr>
      <w:r w:rsidRPr="004B5A13">
        <w:rPr>
          <w:lang w:val="en-US"/>
        </w:rPr>
        <w:t xml:space="preserve">    public static void main(String[] </w:t>
      </w:r>
      <w:proofErr w:type="spellStart"/>
      <w:r w:rsidRPr="004B5A13">
        <w:rPr>
          <w:lang w:val="en-US"/>
        </w:rPr>
        <w:t>args</w:t>
      </w:r>
      <w:proofErr w:type="spellEnd"/>
      <w:r w:rsidRPr="004B5A13">
        <w:rPr>
          <w:lang w:val="en-US"/>
        </w:rPr>
        <w:t>) {</w:t>
      </w:r>
    </w:p>
    <w:p w14:paraId="7A61A35D" w14:textId="77777777" w:rsidR="004B5A13" w:rsidRPr="004B5A13" w:rsidRDefault="004B5A13" w:rsidP="004B5A13">
      <w:pPr>
        <w:rPr>
          <w:lang w:val="en-US"/>
        </w:rPr>
      </w:pPr>
      <w:r w:rsidRPr="004B5A13">
        <w:rPr>
          <w:lang w:val="en-US"/>
        </w:rPr>
        <w:t xml:space="preserve">        Thread t1 = new Thread(() -&gt; {</w:t>
      </w:r>
    </w:p>
    <w:p w14:paraId="0EC52C50" w14:textId="77777777" w:rsidR="004B5A13" w:rsidRPr="004B5A13" w:rsidRDefault="004B5A13" w:rsidP="004B5A13">
      <w:pPr>
        <w:rPr>
          <w:lang w:val="en-US"/>
        </w:rPr>
      </w:pPr>
      <w:r w:rsidRPr="004B5A13">
        <w:rPr>
          <w:lang w:val="en-US"/>
        </w:rPr>
        <w:t xml:space="preserve">            for (int </w:t>
      </w:r>
      <w:proofErr w:type="spellStart"/>
      <w:r w:rsidRPr="004B5A13">
        <w:rPr>
          <w:lang w:val="en-US"/>
        </w:rPr>
        <w:t>i</w:t>
      </w:r>
      <w:proofErr w:type="spellEnd"/>
      <w:r w:rsidRPr="004B5A13">
        <w:rPr>
          <w:lang w:val="en-US"/>
        </w:rPr>
        <w:t xml:space="preserve"> = 1; </w:t>
      </w:r>
      <w:proofErr w:type="spellStart"/>
      <w:r w:rsidRPr="004B5A13">
        <w:rPr>
          <w:lang w:val="en-US"/>
        </w:rPr>
        <w:t>i</w:t>
      </w:r>
      <w:proofErr w:type="spellEnd"/>
      <w:r w:rsidRPr="004B5A13">
        <w:rPr>
          <w:lang w:val="en-US"/>
        </w:rPr>
        <w:t xml:space="preserve"> &lt;= 5; </w:t>
      </w:r>
      <w:proofErr w:type="spellStart"/>
      <w:r w:rsidRPr="004B5A13">
        <w:rPr>
          <w:lang w:val="en-US"/>
        </w:rPr>
        <w:t>i</w:t>
      </w:r>
      <w:proofErr w:type="spellEnd"/>
      <w:r w:rsidRPr="004B5A13">
        <w:rPr>
          <w:lang w:val="en-US"/>
        </w:rPr>
        <w:t>++) {</w:t>
      </w:r>
    </w:p>
    <w:p w14:paraId="3D41A066" w14:textId="77777777" w:rsidR="004B5A13" w:rsidRPr="004B5A13" w:rsidRDefault="004B5A13" w:rsidP="004B5A13">
      <w:pPr>
        <w:rPr>
          <w:lang w:val="en-US"/>
        </w:rPr>
      </w:pPr>
      <w:r w:rsidRPr="004B5A13">
        <w:rPr>
          <w:lang w:val="en-US"/>
        </w:rPr>
        <w:t xml:space="preserve">                </w:t>
      </w:r>
      <w:proofErr w:type="spellStart"/>
      <w:r w:rsidRPr="004B5A13">
        <w:rPr>
          <w:lang w:val="en-US"/>
        </w:rPr>
        <w:t>System.out.println</w:t>
      </w:r>
      <w:proofErr w:type="spellEnd"/>
      <w:r w:rsidRPr="004B5A13">
        <w:rPr>
          <w:lang w:val="en-US"/>
        </w:rPr>
        <w:t>("Hi");</w:t>
      </w:r>
    </w:p>
    <w:p w14:paraId="19B350C2" w14:textId="77777777" w:rsidR="004B5A13" w:rsidRPr="004B5A13" w:rsidRDefault="004B5A13" w:rsidP="004B5A13">
      <w:pPr>
        <w:rPr>
          <w:lang w:val="en-US"/>
        </w:rPr>
      </w:pPr>
      <w:r w:rsidRPr="004B5A13">
        <w:rPr>
          <w:lang w:val="en-US"/>
        </w:rPr>
        <w:t xml:space="preserve">                try {</w:t>
      </w:r>
    </w:p>
    <w:p w14:paraId="0F2DE4F1" w14:textId="77777777" w:rsidR="004B5A13" w:rsidRPr="004B5A13" w:rsidRDefault="004B5A13" w:rsidP="004B5A13">
      <w:pPr>
        <w:rPr>
          <w:lang w:val="en-US"/>
        </w:rPr>
      </w:pPr>
      <w:r w:rsidRPr="004B5A13">
        <w:rPr>
          <w:lang w:val="en-US"/>
        </w:rPr>
        <w:lastRenderedPageBreak/>
        <w:t xml:space="preserve">                    </w:t>
      </w:r>
      <w:proofErr w:type="spellStart"/>
      <w:r w:rsidRPr="004B5A13">
        <w:rPr>
          <w:lang w:val="en-US"/>
        </w:rPr>
        <w:t>Thread.sleep</w:t>
      </w:r>
      <w:proofErr w:type="spellEnd"/>
      <w:r w:rsidRPr="004B5A13">
        <w:rPr>
          <w:lang w:val="en-US"/>
        </w:rPr>
        <w:t>(1000);</w:t>
      </w:r>
    </w:p>
    <w:p w14:paraId="6EB4A972" w14:textId="77777777" w:rsidR="004B5A13" w:rsidRPr="004B5A13" w:rsidRDefault="004B5A13" w:rsidP="004B5A13">
      <w:pPr>
        <w:rPr>
          <w:lang w:val="en-US"/>
        </w:rPr>
      </w:pPr>
      <w:r w:rsidRPr="004B5A13">
        <w:rPr>
          <w:lang w:val="en-US"/>
        </w:rPr>
        <w:t xml:space="preserve">                } catch (Exception e) {</w:t>
      </w:r>
    </w:p>
    <w:p w14:paraId="23D56796" w14:textId="77777777" w:rsidR="004B5A13" w:rsidRPr="004B5A13" w:rsidRDefault="004B5A13" w:rsidP="004B5A13">
      <w:pPr>
        <w:rPr>
          <w:lang w:val="en-US"/>
        </w:rPr>
      </w:pPr>
      <w:r w:rsidRPr="004B5A13">
        <w:rPr>
          <w:lang w:val="en-US"/>
        </w:rPr>
        <w:t xml:space="preserve">                    </w:t>
      </w:r>
      <w:proofErr w:type="spellStart"/>
      <w:r w:rsidRPr="004B5A13">
        <w:rPr>
          <w:lang w:val="en-US"/>
        </w:rPr>
        <w:t>System.out.println</w:t>
      </w:r>
      <w:proofErr w:type="spellEnd"/>
      <w:r w:rsidRPr="004B5A13">
        <w:rPr>
          <w:lang w:val="en-US"/>
        </w:rPr>
        <w:t>(e);</w:t>
      </w:r>
    </w:p>
    <w:p w14:paraId="4CF3B1FE" w14:textId="77777777" w:rsidR="004B5A13" w:rsidRPr="004B5A13" w:rsidRDefault="004B5A13" w:rsidP="004B5A13">
      <w:pPr>
        <w:rPr>
          <w:lang w:val="en-US"/>
        </w:rPr>
      </w:pPr>
      <w:r w:rsidRPr="004B5A13">
        <w:rPr>
          <w:lang w:val="en-US"/>
        </w:rPr>
        <w:t xml:space="preserve">                }</w:t>
      </w:r>
    </w:p>
    <w:p w14:paraId="3C004892" w14:textId="77777777" w:rsidR="004B5A13" w:rsidRPr="004B5A13" w:rsidRDefault="004B5A13" w:rsidP="004B5A13">
      <w:pPr>
        <w:rPr>
          <w:lang w:val="en-US"/>
        </w:rPr>
      </w:pPr>
      <w:r w:rsidRPr="004B5A13">
        <w:rPr>
          <w:lang w:val="en-US"/>
        </w:rPr>
        <w:t xml:space="preserve">            }</w:t>
      </w:r>
    </w:p>
    <w:p w14:paraId="71ECE712" w14:textId="77777777" w:rsidR="004B5A13" w:rsidRPr="004B5A13" w:rsidRDefault="004B5A13" w:rsidP="004B5A13">
      <w:pPr>
        <w:rPr>
          <w:lang w:val="en-US"/>
        </w:rPr>
      </w:pPr>
      <w:r w:rsidRPr="004B5A13">
        <w:rPr>
          <w:lang w:val="en-US"/>
        </w:rPr>
        <w:t xml:space="preserve">        });</w:t>
      </w:r>
    </w:p>
    <w:p w14:paraId="28699C2B" w14:textId="77777777" w:rsidR="004B5A13" w:rsidRPr="004B5A13" w:rsidRDefault="004B5A13" w:rsidP="004B5A13">
      <w:pPr>
        <w:rPr>
          <w:lang w:val="en-US"/>
        </w:rPr>
      </w:pPr>
    </w:p>
    <w:p w14:paraId="7698F668" w14:textId="77777777" w:rsidR="004B5A13" w:rsidRPr="004B5A13" w:rsidRDefault="004B5A13" w:rsidP="004B5A13">
      <w:pPr>
        <w:rPr>
          <w:lang w:val="en-US"/>
        </w:rPr>
      </w:pPr>
      <w:r w:rsidRPr="004B5A13">
        <w:rPr>
          <w:lang w:val="en-US"/>
        </w:rPr>
        <w:t xml:space="preserve">        Thread t2 = new Thread(() -&gt; {</w:t>
      </w:r>
    </w:p>
    <w:p w14:paraId="6531FD59" w14:textId="77777777" w:rsidR="004B5A13" w:rsidRPr="004B5A13" w:rsidRDefault="004B5A13" w:rsidP="004B5A13">
      <w:pPr>
        <w:rPr>
          <w:lang w:val="en-US"/>
        </w:rPr>
      </w:pPr>
      <w:r w:rsidRPr="004B5A13">
        <w:rPr>
          <w:lang w:val="en-US"/>
        </w:rPr>
        <w:t xml:space="preserve">            for (int </w:t>
      </w:r>
      <w:proofErr w:type="spellStart"/>
      <w:r w:rsidRPr="004B5A13">
        <w:rPr>
          <w:lang w:val="en-US"/>
        </w:rPr>
        <w:t>i</w:t>
      </w:r>
      <w:proofErr w:type="spellEnd"/>
      <w:r w:rsidRPr="004B5A13">
        <w:rPr>
          <w:lang w:val="en-US"/>
        </w:rPr>
        <w:t xml:space="preserve"> = 1; </w:t>
      </w:r>
      <w:proofErr w:type="spellStart"/>
      <w:r w:rsidRPr="004B5A13">
        <w:rPr>
          <w:lang w:val="en-US"/>
        </w:rPr>
        <w:t>i</w:t>
      </w:r>
      <w:proofErr w:type="spellEnd"/>
      <w:r w:rsidRPr="004B5A13">
        <w:rPr>
          <w:lang w:val="en-US"/>
        </w:rPr>
        <w:t xml:space="preserve"> &lt;= 5; </w:t>
      </w:r>
      <w:proofErr w:type="spellStart"/>
      <w:r w:rsidRPr="004B5A13">
        <w:rPr>
          <w:lang w:val="en-US"/>
        </w:rPr>
        <w:t>i</w:t>
      </w:r>
      <w:proofErr w:type="spellEnd"/>
      <w:r w:rsidRPr="004B5A13">
        <w:rPr>
          <w:lang w:val="en-US"/>
        </w:rPr>
        <w:t>++) {</w:t>
      </w:r>
    </w:p>
    <w:p w14:paraId="49D12C0D" w14:textId="77777777" w:rsidR="004B5A13" w:rsidRPr="004B5A13" w:rsidRDefault="004B5A13" w:rsidP="004B5A13">
      <w:pPr>
        <w:rPr>
          <w:lang w:val="en-US"/>
        </w:rPr>
      </w:pPr>
      <w:r w:rsidRPr="004B5A13">
        <w:rPr>
          <w:lang w:val="en-US"/>
        </w:rPr>
        <w:t xml:space="preserve">                </w:t>
      </w:r>
      <w:proofErr w:type="spellStart"/>
      <w:r w:rsidRPr="004B5A13">
        <w:rPr>
          <w:lang w:val="en-US"/>
        </w:rPr>
        <w:t>System.out.println</w:t>
      </w:r>
      <w:proofErr w:type="spellEnd"/>
      <w:r w:rsidRPr="004B5A13">
        <w:rPr>
          <w:lang w:val="en-US"/>
        </w:rPr>
        <w:t>("Hello");</w:t>
      </w:r>
    </w:p>
    <w:p w14:paraId="7893DE10" w14:textId="77777777" w:rsidR="004B5A13" w:rsidRPr="004B5A13" w:rsidRDefault="004B5A13" w:rsidP="004B5A13">
      <w:pPr>
        <w:rPr>
          <w:lang w:val="en-US"/>
        </w:rPr>
      </w:pPr>
      <w:r w:rsidRPr="004B5A13">
        <w:rPr>
          <w:lang w:val="en-US"/>
        </w:rPr>
        <w:t xml:space="preserve">                try {</w:t>
      </w:r>
    </w:p>
    <w:p w14:paraId="5BBB08DE" w14:textId="77777777" w:rsidR="004B5A13" w:rsidRPr="004B5A13" w:rsidRDefault="004B5A13" w:rsidP="004B5A13">
      <w:pPr>
        <w:rPr>
          <w:lang w:val="en-US"/>
        </w:rPr>
      </w:pPr>
      <w:r w:rsidRPr="004B5A13">
        <w:rPr>
          <w:lang w:val="en-US"/>
        </w:rPr>
        <w:t xml:space="preserve">                    </w:t>
      </w:r>
      <w:proofErr w:type="spellStart"/>
      <w:r w:rsidRPr="004B5A13">
        <w:rPr>
          <w:lang w:val="en-US"/>
        </w:rPr>
        <w:t>Thread.sleep</w:t>
      </w:r>
      <w:proofErr w:type="spellEnd"/>
      <w:r w:rsidRPr="004B5A13">
        <w:rPr>
          <w:lang w:val="en-US"/>
        </w:rPr>
        <w:t>(1000);</w:t>
      </w:r>
    </w:p>
    <w:p w14:paraId="31500CA2" w14:textId="77777777" w:rsidR="004B5A13" w:rsidRPr="004B5A13" w:rsidRDefault="004B5A13" w:rsidP="004B5A13">
      <w:pPr>
        <w:rPr>
          <w:lang w:val="en-US"/>
        </w:rPr>
      </w:pPr>
      <w:r w:rsidRPr="004B5A13">
        <w:rPr>
          <w:lang w:val="en-US"/>
        </w:rPr>
        <w:t xml:space="preserve">                } catch (Exception e) {</w:t>
      </w:r>
    </w:p>
    <w:p w14:paraId="6701707A" w14:textId="77777777" w:rsidR="004B5A13" w:rsidRPr="004B5A13" w:rsidRDefault="004B5A13" w:rsidP="004B5A13">
      <w:pPr>
        <w:rPr>
          <w:lang w:val="en-US"/>
        </w:rPr>
      </w:pPr>
      <w:r w:rsidRPr="004B5A13">
        <w:rPr>
          <w:lang w:val="en-US"/>
        </w:rPr>
        <w:t xml:space="preserve">                    </w:t>
      </w:r>
      <w:proofErr w:type="spellStart"/>
      <w:r w:rsidRPr="004B5A13">
        <w:rPr>
          <w:lang w:val="en-US"/>
        </w:rPr>
        <w:t>System.out.println</w:t>
      </w:r>
      <w:proofErr w:type="spellEnd"/>
      <w:r w:rsidRPr="004B5A13">
        <w:rPr>
          <w:lang w:val="en-US"/>
        </w:rPr>
        <w:t>(e);</w:t>
      </w:r>
    </w:p>
    <w:p w14:paraId="3D44D90E" w14:textId="77777777" w:rsidR="004B5A13" w:rsidRPr="004B5A13" w:rsidRDefault="004B5A13" w:rsidP="004B5A13">
      <w:pPr>
        <w:rPr>
          <w:lang w:val="en-US"/>
        </w:rPr>
      </w:pPr>
      <w:r w:rsidRPr="004B5A13">
        <w:rPr>
          <w:lang w:val="en-US"/>
        </w:rPr>
        <w:t xml:space="preserve">                }</w:t>
      </w:r>
    </w:p>
    <w:p w14:paraId="1547B4AC" w14:textId="77777777" w:rsidR="004B5A13" w:rsidRPr="004B5A13" w:rsidRDefault="004B5A13" w:rsidP="004B5A13">
      <w:pPr>
        <w:rPr>
          <w:lang w:val="en-US"/>
        </w:rPr>
      </w:pPr>
      <w:r w:rsidRPr="004B5A13">
        <w:rPr>
          <w:lang w:val="en-US"/>
        </w:rPr>
        <w:t xml:space="preserve">            }</w:t>
      </w:r>
    </w:p>
    <w:p w14:paraId="7AEAE201" w14:textId="77777777" w:rsidR="004B5A13" w:rsidRPr="004B5A13" w:rsidRDefault="004B5A13" w:rsidP="004B5A13">
      <w:pPr>
        <w:rPr>
          <w:lang w:val="en-US"/>
        </w:rPr>
      </w:pPr>
      <w:r w:rsidRPr="004B5A13">
        <w:rPr>
          <w:lang w:val="en-US"/>
        </w:rPr>
        <w:t xml:space="preserve">        });</w:t>
      </w:r>
    </w:p>
    <w:p w14:paraId="1FED310F" w14:textId="77777777" w:rsidR="004B5A13" w:rsidRPr="004B5A13" w:rsidRDefault="004B5A13" w:rsidP="004B5A13">
      <w:pPr>
        <w:rPr>
          <w:lang w:val="en-US"/>
        </w:rPr>
      </w:pPr>
    </w:p>
    <w:p w14:paraId="697FC71E" w14:textId="77777777" w:rsidR="004B5A13" w:rsidRPr="004B5A13" w:rsidRDefault="004B5A13" w:rsidP="004B5A13">
      <w:pPr>
        <w:rPr>
          <w:lang w:val="en-US"/>
        </w:rPr>
      </w:pPr>
      <w:r w:rsidRPr="004B5A13">
        <w:rPr>
          <w:lang w:val="en-US"/>
        </w:rPr>
        <w:t xml:space="preserve">        t1.start();</w:t>
      </w:r>
    </w:p>
    <w:p w14:paraId="7F266537" w14:textId="77777777" w:rsidR="004B5A13" w:rsidRPr="004B5A13" w:rsidRDefault="004B5A13" w:rsidP="004B5A13">
      <w:pPr>
        <w:rPr>
          <w:lang w:val="en-US"/>
        </w:rPr>
      </w:pPr>
      <w:r w:rsidRPr="004B5A13">
        <w:rPr>
          <w:lang w:val="en-US"/>
        </w:rPr>
        <w:t xml:space="preserve">        t2.start();</w:t>
      </w:r>
    </w:p>
    <w:p w14:paraId="7F05E776" w14:textId="77777777" w:rsidR="004B5A13" w:rsidRPr="004B5A13" w:rsidRDefault="004B5A13" w:rsidP="004B5A13">
      <w:pPr>
        <w:rPr>
          <w:lang w:val="en-US"/>
        </w:rPr>
      </w:pPr>
    </w:p>
    <w:p w14:paraId="208D9D12" w14:textId="77777777" w:rsidR="004B5A13" w:rsidRPr="004B5A13" w:rsidRDefault="004B5A13" w:rsidP="004B5A13">
      <w:pPr>
        <w:rPr>
          <w:lang w:val="en-US"/>
        </w:rPr>
      </w:pPr>
      <w:r w:rsidRPr="004B5A13">
        <w:rPr>
          <w:lang w:val="en-US"/>
        </w:rPr>
        <w:t xml:space="preserve">        try {</w:t>
      </w:r>
    </w:p>
    <w:p w14:paraId="73CF711C" w14:textId="77777777" w:rsidR="004B5A13" w:rsidRPr="004B5A13" w:rsidRDefault="004B5A13" w:rsidP="004B5A13">
      <w:pPr>
        <w:rPr>
          <w:lang w:val="en-US"/>
        </w:rPr>
      </w:pPr>
      <w:r w:rsidRPr="004B5A13">
        <w:rPr>
          <w:lang w:val="en-US"/>
        </w:rPr>
        <w:t xml:space="preserve">            t1.join();</w:t>
      </w:r>
    </w:p>
    <w:p w14:paraId="78333A80" w14:textId="77777777" w:rsidR="004B5A13" w:rsidRPr="004B5A13" w:rsidRDefault="004B5A13" w:rsidP="004B5A13">
      <w:pPr>
        <w:rPr>
          <w:lang w:val="en-US"/>
        </w:rPr>
      </w:pPr>
      <w:r w:rsidRPr="004B5A13">
        <w:rPr>
          <w:lang w:val="en-US"/>
        </w:rPr>
        <w:t xml:space="preserve">            t2.join();</w:t>
      </w:r>
    </w:p>
    <w:p w14:paraId="60583FF4" w14:textId="4DCD5164" w:rsidR="004B5A13" w:rsidRPr="004B5A13" w:rsidRDefault="004B5A13" w:rsidP="004B5A13">
      <w:pPr>
        <w:rPr>
          <w:lang w:val="en-US"/>
        </w:rPr>
      </w:pPr>
      <w:r w:rsidRPr="004B5A13">
        <w:rPr>
          <w:lang w:val="en-US"/>
        </w:rPr>
        <w:t xml:space="preserve">        } catch (Exception e) {</w:t>
      </w:r>
    </w:p>
    <w:p w14:paraId="1E72FB2B" w14:textId="77777777" w:rsidR="004B5A13" w:rsidRPr="004B5A13" w:rsidRDefault="004B5A13" w:rsidP="004B5A13">
      <w:pPr>
        <w:rPr>
          <w:lang w:val="en-US"/>
        </w:rPr>
      </w:pPr>
      <w:r w:rsidRPr="004B5A13">
        <w:rPr>
          <w:lang w:val="en-US"/>
        </w:rPr>
        <w:t xml:space="preserve">        }</w:t>
      </w:r>
    </w:p>
    <w:p w14:paraId="3C1A66FB" w14:textId="77777777" w:rsidR="004B5A13" w:rsidRPr="004B5A13" w:rsidRDefault="004B5A13" w:rsidP="004B5A13">
      <w:pPr>
        <w:rPr>
          <w:lang w:val="en-US"/>
        </w:rPr>
      </w:pPr>
    </w:p>
    <w:p w14:paraId="5BED742A" w14:textId="77777777" w:rsidR="004B5A13" w:rsidRPr="004B5A13" w:rsidRDefault="004B5A13" w:rsidP="004B5A13">
      <w:pPr>
        <w:rPr>
          <w:lang w:val="en-US"/>
        </w:rPr>
      </w:pPr>
      <w:r w:rsidRPr="004B5A13">
        <w:rPr>
          <w:lang w:val="en-US"/>
        </w:rPr>
        <w:t xml:space="preserve">        </w:t>
      </w:r>
      <w:proofErr w:type="spellStart"/>
      <w:r w:rsidRPr="004B5A13">
        <w:rPr>
          <w:lang w:val="en-US"/>
        </w:rPr>
        <w:t>System.out.println</w:t>
      </w:r>
      <w:proofErr w:type="spellEnd"/>
      <w:r w:rsidRPr="004B5A13">
        <w:rPr>
          <w:lang w:val="en-US"/>
        </w:rPr>
        <w:t>(t1.isAlive()); // Check if t1 is alive</w:t>
      </w:r>
    </w:p>
    <w:p w14:paraId="3F8E45F3" w14:textId="77777777" w:rsidR="004B5A13" w:rsidRPr="004B5A13" w:rsidRDefault="004B5A13" w:rsidP="004B5A13">
      <w:pPr>
        <w:rPr>
          <w:lang w:val="en-US"/>
        </w:rPr>
      </w:pPr>
      <w:r w:rsidRPr="004B5A13">
        <w:rPr>
          <w:lang w:val="en-US"/>
        </w:rPr>
        <w:t xml:space="preserve">        </w:t>
      </w:r>
      <w:proofErr w:type="spellStart"/>
      <w:r w:rsidRPr="004B5A13">
        <w:rPr>
          <w:lang w:val="en-US"/>
        </w:rPr>
        <w:t>System.out.println</w:t>
      </w:r>
      <w:proofErr w:type="spellEnd"/>
      <w:r w:rsidRPr="004B5A13">
        <w:rPr>
          <w:lang w:val="en-US"/>
        </w:rPr>
        <w:t>("Bye");</w:t>
      </w:r>
    </w:p>
    <w:p w14:paraId="501E5B2F" w14:textId="77777777" w:rsidR="004B5A13" w:rsidRPr="004B5A13" w:rsidRDefault="004B5A13" w:rsidP="004B5A13">
      <w:pPr>
        <w:rPr>
          <w:lang w:val="en-US"/>
        </w:rPr>
      </w:pPr>
      <w:r w:rsidRPr="004B5A13">
        <w:rPr>
          <w:lang w:val="en-US"/>
        </w:rPr>
        <w:t xml:space="preserve">    }</w:t>
      </w:r>
    </w:p>
    <w:p w14:paraId="3E29D448" w14:textId="379D0719" w:rsidR="004B5A13" w:rsidRDefault="004B5A13">
      <w:pPr>
        <w:rPr>
          <w:lang w:val="en-US"/>
        </w:rPr>
      </w:pPr>
      <w:r w:rsidRPr="004B5A13">
        <w:rPr>
          <w:lang w:val="en-US"/>
        </w:rPr>
        <w:t>}</w:t>
      </w:r>
    </w:p>
    <w:p w14:paraId="417744AA" w14:textId="29053282" w:rsidR="004A7C47" w:rsidRPr="004A7C47" w:rsidRDefault="004A7C47" w:rsidP="004A7C47">
      <w:pPr>
        <w:rPr>
          <w:lang w:val="en-US"/>
        </w:rPr>
      </w:pPr>
      <w:r>
        <w:rPr>
          <w:lang w:val="en-US"/>
        </w:rPr>
        <w:lastRenderedPageBreak/>
        <w:t>14,</w:t>
      </w:r>
      <w:r w:rsidR="00153EE5">
        <w:rPr>
          <w:lang w:val="en-US"/>
        </w:rPr>
        <w:t>e</w:t>
      </w:r>
      <w:r w:rsidRPr="004A7C47">
        <w:rPr>
          <w:lang w:val="en-US"/>
        </w:rPr>
        <w:t xml:space="preserve"> </w:t>
      </w:r>
      <w:proofErr w:type="spellStart"/>
      <w:r w:rsidRPr="004A7C47">
        <w:rPr>
          <w:lang w:val="en-US"/>
        </w:rPr>
        <w:t>xplain</w:t>
      </w:r>
      <w:proofErr w:type="spellEnd"/>
      <w:r w:rsidRPr="004A7C47">
        <w:rPr>
          <w:lang w:val="en-US"/>
        </w:rPr>
        <w:t xml:space="preserve"> the role of the join() method in multithreading. Why is it used in the given code?</w:t>
      </w:r>
    </w:p>
    <w:p w14:paraId="1791F4F1" w14:textId="77777777" w:rsidR="004A7C47" w:rsidRPr="004A7C47" w:rsidRDefault="004A7C47" w:rsidP="004A7C47">
      <w:pPr>
        <w:rPr>
          <w:lang w:val="en-US"/>
        </w:rPr>
      </w:pPr>
      <w:r w:rsidRPr="004A7C47">
        <w:rPr>
          <w:lang w:val="en-US"/>
        </w:rPr>
        <w:tab/>
        <w:t>•</w:t>
      </w:r>
      <w:r w:rsidRPr="004A7C47">
        <w:rPr>
          <w:lang w:val="en-US"/>
        </w:rPr>
        <w:tab/>
        <w:t>The join() method ensures that the current thread waits for the specified thread to finish before proceeding.</w:t>
      </w:r>
    </w:p>
    <w:p w14:paraId="75761251" w14:textId="556E8A74" w:rsidR="004B5A13" w:rsidRDefault="004A7C47">
      <w:pPr>
        <w:rPr>
          <w:lang w:val="en-US"/>
        </w:rPr>
      </w:pPr>
      <w:r w:rsidRPr="004A7C47">
        <w:rPr>
          <w:lang w:val="en-US"/>
        </w:rPr>
        <w:tab/>
        <w:t>•</w:t>
      </w:r>
      <w:r w:rsidRPr="004A7C47">
        <w:rPr>
          <w:lang w:val="en-US"/>
        </w:rPr>
        <w:tab/>
        <w:t>In the example, it ensures that t1 and t2 complete execution before checking t1.isAlive() and printing “Bye</w:t>
      </w:r>
    </w:p>
    <w:p w14:paraId="17570FCC" w14:textId="3E692CF6" w:rsidR="00153EE5" w:rsidRDefault="00153EE5">
      <w:pPr>
        <w:rPr>
          <w:lang w:val="en-US"/>
        </w:rPr>
      </w:pPr>
      <w:r>
        <w:rPr>
          <w:lang w:val="en-US"/>
        </w:rPr>
        <w:t>15,</w:t>
      </w:r>
      <w:r w:rsidR="00406B60">
        <w:rPr>
          <w:lang w:val="en-US"/>
        </w:rPr>
        <w:t>three lifecycle ?</w:t>
      </w:r>
    </w:p>
    <w:p w14:paraId="57A88690" w14:textId="4C4748E8" w:rsidR="00406B60" w:rsidRDefault="00406B60">
      <w:pPr>
        <w:rPr>
          <w:lang w:val="en-US"/>
        </w:rPr>
      </w:pPr>
      <w:r>
        <w:rPr>
          <w:lang w:val="en-US"/>
        </w:rPr>
        <w:t>A,</w:t>
      </w:r>
    </w:p>
    <w:p w14:paraId="187BCEB5" w14:textId="77777777" w:rsidR="00406B60" w:rsidRPr="00406B60" w:rsidRDefault="00406B60" w:rsidP="00406B60">
      <w:pPr>
        <w:rPr>
          <w:lang w:val="en-US"/>
        </w:rPr>
      </w:pPr>
      <w:r w:rsidRPr="00406B60">
        <w:rPr>
          <w:lang w:val="en-US"/>
        </w:rPr>
        <w:t>What are the different states of a thread in Java? Can you explain each state with examples?</w:t>
      </w:r>
    </w:p>
    <w:p w14:paraId="60B5A5B5" w14:textId="77777777" w:rsidR="00406B60" w:rsidRPr="00406B60" w:rsidRDefault="00406B60" w:rsidP="00406B60">
      <w:pPr>
        <w:rPr>
          <w:lang w:val="en-US"/>
        </w:rPr>
      </w:pPr>
      <w:r w:rsidRPr="00406B60">
        <w:rPr>
          <w:lang w:val="en-US"/>
        </w:rPr>
        <w:tab/>
        <w:t>•</w:t>
      </w:r>
      <w:r w:rsidRPr="00406B60">
        <w:rPr>
          <w:lang w:val="en-US"/>
        </w:rPr>
        <w:tab/>
        <w:t>New: Thread created but not started (Thread t = new Thread();).</w:t>
      </w:r>
    </w:p>
    <w:p w14:paraId="33A2F42F" w14:textId="77777777" w:rsidR="00406B60" w:rsidRPr="00406B60" w:rsidRDefault="00406B60" w:rsidP="00406B60">
      <w:pPr>
        <w:rPr>
          <w:lang w:val="en-US"/>
        </w:rPr>
      </w:pPr>
      <w:r w:rsidRPr="00406B60">
        <w:rPr>
          <w:lang w:val="en-US"/>
        </w:rPr>
        <w:tab/>
        <w:t>•</w:t>
      </w:r>
      <w:r w:rsidRPr="00406B60">
        <w:rPr>
          <w:lang w:val="en-US"/>
        </w:rPr>
        <w:tab/>
        <w:t>Runnable: Thread ready to run, waiting for CPU time.</w:t>
      </w:r>
    </w:p>
    <w:p w14:paraId="0D7E8A57" w14:textId="77777777" w:rsidR="00406B60" w:rsidRPr="00406B60" w:rsidRDefault="00406B60" w:rsidP="00406B60">
      <w:pPr>
        <w:rPr>
          <w:lang w:val="en-US"/>
        </w:rPr>
      </w:pPr>
      <w:r w:rsidRPr="00406B60">
        <w:rPr>
          <w:lang w:val="en-US"/>
        </w:rPr>
        <w:tab/>
        <w:t>•</w:t>
      </w:r>
      <w:r w:rsidRPr="00406B60">
        <w:rPr>
          <w:lang w:val="en-US"/>
        </w:rPr>
        <w:tab/>
        <w:t>Running: Thread is executing.</w:t>
      </w:r>
    </w:p>
    <w:p w14:paraId="4A8DE839" w14:textId="77777777" w:rsidR="00406B60" w:rsidRPr="00406B60" w:rsidRDefault="00406B60" w:rsidP="00406B60">
      <w:pPr>
        <w:rPr>
          <w:lang w:val="en-US"/>
        </w:rPr>
      </w:pPr>
      <w:r w:rsidRPr="00406B60">
        <w:rPr>
          <w:lang w:val="en-US"/>
        </w:rPr>
        <w:tab/>
        <w:t>•</w:t>
      </w:r>
      <w:r w:rsidRPr="00406B60">
        <w:rPr>
          <w:lang w:val="en-US"/>
        </w:rPr>
        <w:tab/>
        <w:t>Blocked/Waiting: Thread waiting for a resource or another thread.</w:t>
      </w:r>
    </w:p>
    <w:p w14:paraId="4A5B94A3" w14:textId="4112AA86" w:rsidR="00406B60" w:rsidRDefault="00406B60">
      <w:pPr>
        <w:rPr>
          <w:lang w:val="en-US"/>
        </w:rPr>
      </w:pPr>
      <w:r w:rsidRPr="00406B60">
        <w:rPr>
          <w:lang w:val="en-US"/>
        </w:rPr>
        <w:tab/>
        <w:t>•</w:t>
      </w:r>
      <w:r w:rsidRPr="00406B60">
        <w:rPr>
          <w:lang w:val="en-US"/>
        </w:rPr>
        <w:tab/>
        <w:t xml:space="preserve">Terminated: Thread has completed </w:t>
      </w:r>
      <w:proofErr w:type="spellStart"/>
      <w:r w:rsidRPr="00406B60">
        <w:rPr>
          <w:lang w:val="en-US"/>
        </w:rPr>
        <w:t>executio</w:t>
      </w:r>
      <w:proofErr w:type="spellEnd"/>
    </w:p>
    <w:p w14:paraId="422802AE" w14:textId="5211B200" w:rsidR="00065195" w:rsidRPr="00065195" w:rsidRDefault="00065195" w:rsidP="00065195">
      <w:pPr>
        <w:rPr>
          <w:lang w:val="en-US"/>
        </w:rPr>
      </w:pPr>
      <w:r>
        <w:rPr>
          <w:lang w:val="en-US"/>
        </w:rPr>
        <w:t>16,</w:t>
      </w:r>
      <w:r w:rsidRPr="00065195">
        <w:rPr>
          <w:lang w:val="en-US"/>
        </w:rPr>
        <w:t xml:space="preserve"> What does the </w:t>
      </w:r>
      <w:proofErr w:type="spellStart"/>
      <w:r w:rsidRPr="00065195">
        <w:rPr>
          <w:lang w:val="en-US"/>
        </w:rPr>
        <w:t>isAlive</w:t>
      </w:r>
      <w:proofErr w:type="spellEnd"/>
      <w:r w:rsidRPr="00065195">
        <w:rPr>
          <w:lang w:val="en-US"/>
        </w:rPr>
        <w:t>() method do in a thread? How is it used in the example code?</w:t>
      </w:r>
    </w:p>
    <w:p w14:paraId="13FBA3AE" w14:textId="77777777" w:rsidR="00065195" w:rsidRPr="00065195" w:rsidRDefault="00065195" w:rsidP="00065195">
      <w:pPr>
        <w:rPr>
          <w:lang w:val="en-US"/>
        </w:rPr>
      </w:pPr>
      <w:r w:rsidRPr="00065195">
        <w:rPr>
          <w:lang w:val="en-US"/>
        </w:rPr>
        <w:tab/>
        <w:t>•</w:t>
      </w:r>
      <w:r w:rsidRPr="00065195">
        <w:rPr>
          <w:lang w:val="en-US"/>
        </w:rPr>
        <w:tab/>
      </w:r>
      <w:proofErr w:type="spellStart"/>
      <w:r w:rsidRPr="00065195">
        <w:rPr>
          <w:lang w:val="en-US"/>
        </w:rPr>
        <w:t>isAlive</w:t>
      </w:r>
      <w:proofErr w:type="spellEnd"/>
      <w:r w:rsidRPr="00065195">
        <w:rPr>
          <w:lang w:val="en-US"/>
        </w:rPr>
        <w:t>() checks if the thread is still running or in a runnable state.</w:t>
      </w:r>
    </w:p>
    <w:p w14:paraId="2503073D" w14:textId="37C31537" w:rsidR="00065195" w:rsidRDefault="00065195">
      <w:pPr>
        <w:rPr>
          <w:lang w:val="en-US"/>
        </w:rPr>
      </w:pPr>
      <w:r w:rsidRPr="00065195">
        <w:rPr>
          <w:lang w:val="en-US"/>
        </w:rPr>
        <w:tab/>
        <w:t>•</w:t>
      </w:r>
      <w:r w:rsidRPr="00065195">
        <w:rPr>
          <w:lang w:val="en-US"/>
        </w:rPr>
        <w:tab/>
        <w:t>In the example, it verifies if t1 is active after join() ensures its completion, returning false.</w:t>
      </w:r>
    </w:p>
    <w:p w14:paraId="5DF30A94" w14:textId="10468974" w:rsidR="00065195" w:rsidRDefault="00065195">
      <w:pPr>
        <w:rPr>
          <w:lang w:val="en-US"/>
        </w:rPr>
      </w:pPr>
      <w:r>
        <w:rPr>
          <w:lang w:val="en-US"/>
        </w:rPr>
        <w:t>17,</w:t>
      </w:r>
      <w:r w:rsidR="00842B4D">
        <w:rPr>
          <w:lang w:val="en-US"/>
        </w:rPr>
        <w:t>how min and max priorities are managed in multithreading</w:t>
      </w:r>
      <w:r w:rsidR="00070A44">
        <w:rPr>
          <w:lang w:val="en-US"/>
        </w:rPr>
        <w:t xml:space="preserve"> </w:t>
      </w:r>
      <w:r w:rsidR="00842B4D">
        <w:rPr>
          <w:lang w:val="en-US"/>
        </w:rPr>
        <w:t>?</w:t>
      </w:r>
    </w:p>
    <w:p w14:paraId="7E2A193B" w14:textId="7A307E94" w:rsidR="00842B4D" w:rsidRDefault="00842B4D">
      <w:pPr>
        <w:rPr>
          <w:lang w:val="en-US"/>
        </w:rPr>
      </w:pPr>
      <w:r>
        <w:rPr>
          <w:lang w:val="en-US"/>
        </w:rPr>
        <w:t>A,</w:t>
      </w:r>
    </w:p>
    <w:p w14:paraId="3562D2F2" w14:textId="77777777" w:rsidR="00842B4D" w:rsidRPr="00842B4D" w:rsidRDefault="00842B4D" w:rsidP="00842B4D">
      <w:pPr>
        <w:rPr>
          <w:lang w:val="en-US"/>
        </w:rPr>
      </w:pPr>
      <w:r w:rsidRPr="00842B4D">
        <w:rPr>
          <w:lang w:val="en-US"/>
        </w:rPr>
        <w:t xml:space="preserve">public class </w:t>
      </w:r>
      <w:proofErr w:type="spellStart"/>
      <w:r w:rsidRPr="00842B4D">
        <w:rPr>
          <w:lang w:val="en-US"/>
        </w:rPr>
        <w:t>ThreadDemo</w:t>
      </w:r>
      <w:proofErr w:type="spellEnd"/>
      <w:r w:rsidRPr="00842B4D">
        <w:rPr>
          <w:lang w:val="en-US"/>
        </w:rPr>
        <w:t xml:space="preserve"> {</w:t>
      </w:r>
    </w:p>
    <w:p w14:paraId="2B436BF3" w14:textId="77777777" w:rsidR="00842B4D" w:rsidRPr="00842B4D" w:rsidRDefault="00842B4D" w:rsidP="00842B4D">
      <w:pPr>
        <w:rPr>
          <w:lang w:val="en-US"/>
        </w:rPr>
      </w:pPr>
      <w:r w:rsidRPr="00842B4D">
        <w:rPr>
          <w:lang w:val="en-US"/>
        </w:rPr>
        <w:t xml:space="preserve">    public static void main(String[] </w:t>
      </w:r>
      <w:proofErr w:type="spellStart"/>
      <w:r w:rsidRPr="00842B4D">
        <w:rPr>
          <w:lang w:val="en-US"/>
        </w:rPr>
        <w:t>args</w:t>
      </w:r>
      <w:proofErr w:type="spellEnd"/>
      <w:r w:rsidRPr="00842B4D">
        <w:rPr>
          <w:lang w:val="en-US"/>
        </w:rPr>
        <w:t>) throws Exception {</w:t>
      </w:r>
    </w:p>
    <w:p w14:paraId="5491218B" w14:textId="77777777" w:rsidR="00842B4D" w:rsidRPr="00842B4D" w:rsidRDefault="00842B4D" w:rsidP="00842B4D">
      <w:pPr>
        <w:rPr>
          <w:lang w:val="en-US"/>
        </w:rPr>
      </w:pPr>
      <w:r w:rsidRPr="00842B4D">
        <w:rPr>
          <w:lang w:val="en-US"/>
        </w:rPr>
        <w:t xml:space="preserve">        Thread t1 = new Thread(() -&gt; {</w:t>
      </w:r>
    </w:p>
    <w:p w14:paraId="5EC0AA49" w14:textId="77777777" w:rsidR="00842B4D" w:rsidRPr="00842B4D" w:rsidRDefault="00842B4D" w:rsidP="00842B4D">
      <w:pPr>
        <w:rPr>
          <w:lang w:val="en-US"/>
        </w:rPr>
      </w:pPr>
      <w:r w:rsidRPr="00842B4D">
        <w:rPr>
          <w:lang w:val="en-US"/>
        </w:rPr>
        <w:t xml:space="preserve">            for (int </w:t>
      </w:r>
      <w:proofErr w:type="spellStart"/>
      <w:r w:rsidRPr="00842B4D">
        <w:rPr>
          <w:lang w:val="en-US"/>
        </w:rPr>
        <w:t>i</w:t>
      </w:r>
      <w:proofErr w:type="spellEnd"/>
      <w:r w:rsidRPr="00842B4D">
        <w:rPr>
          <w:lang w:val="en-US"/>
        </w:rPr>
        <w:t xml:space="preserve"> = 1; </w:t>
      </w:r>
      <w:proofErr w:type="spellStart"/>
      <w:r w:rsidRPr="00842B4D">
        <w:rPr>
          <w:lang w:val="en-US"/>
        </w:rPr>
        <w:t>i</w:t>
      </w:r>
      <w:proofErr w:type="spellEnd"/>
      <w:r w:rsidRPr="00842B4D">
        <w:rPr>
          <w:lang w:val="en-US"/>
        </w:rPr>
        <w:t xml:space="preserve"> &lt;= 5; </w:t>
      </w:r>
      <w:proofErr w:type="spellStart"/>
      <w:r w:rsidRPr="00842B4D">
        <w:rPr>
          <w:lang w:val="en-US"/>
        </w:rPr>
        <w:t>i</w:t>
      </w:r>
      <w:proofErr w:type="spellEnd"/>
      <w:r w:rsidRPr="00842B4D">
        <w:rPr>
          <w:lang w:val="en-US"/>
        </w:rPr>
        <w:t>++) {</w:t>
      </w:r>
    </w:p>
    <w:p w14:paraId="205195BA" w14:textId="77777777" w:rsidR="00842B4D" w:rsidRPr="00842B4D" w:rsidRDefault="00842B4D" w:rsidP="00842B4D">
      <w:pPr>
        <w:rPr>
          <w:lang w:val="en-US"/>
        </w:rPr>
      </w:pPr>
      <w:r w:rsidRPr="00842B4D">
        <w:rPr>
          <w:lang w:val="en-US"/>
        </w:rPr>
        <w:t xml:space="preserve">                </w:t>
      </w:r>
      <w:proofErr w:type="spellStart"/>
      <w:r w:rsidRPr="00842B4D">
        <w:rPr>
          <w:lang w:val="en-US"/>
        </w:rPr>
        <w:t>System.out.println</w:t>
      </w:r>
      <w:proofErr w:type="spellEnd"/>
      <w:r w:rsidRPr="00842B4D">
        <w:rPr>
          <w:lang w:val="en-US"/>
        </w:rPr>
        <w:t xml:space="preserve">("Hi " + </w:t>
      </w:r>
      <w:proofErr w:type="spellStart"/>
      <w:r w:rsidRPr="00842B4D">
        <w:rPr>
          <w:lang w:val="en-US"/>
        </w:rPr>
        <w:t>Thread.currentThread</w:t>
      </w:r>
      <w:proofErr w:type="spellEnd"/>
      <w:r w:rsidRPr="00842B4D">
        <w:rPr>
          <w:lang w:val="en-US"/>
        </w:rPr>
        <w:t>().</w:t>
      </w:r>
      <w:proofErr w:type="spellStart"/>
      <w:r w:rsidRPr="00842B4D">
        <w:rPr>
          <w:lang w:val="en-US"/>
        </w:rPr>
        <w:t>getPriority</w:t>
      </w:r>
      <w:proofErr w:type="spellEnd"/>
      <w:r w:rsidRPr="00842B4D">
        <w:rPr>
          <w:lang w:val="en-US"/>
        </w:rPr>
        <w:t>());</w:t>
      </w:r>
    </w:p>
    <w:p w14:paraId="74E9C6ED" w14:textId="77777777" w:rsidR="00842B4D" w:rsidRPr="00842B4D" w:rsidRDefault="00842B4D" w:rsidP="00842B4D">
      <w:pPr>
        <w:rPr>
          <w:lang w:val="en-US"/>
        </w:rPr>
      </w:pPr>
      <w:r w:rsidRPr="00842B4D">
        <w:rPr>
          <w:lang w:val="en-US"/>
        </w:rPr>
        <w:t xml:space="preserve">                try {</w:t>
      </w:r>
    </w:p>
    <w:p w14:paraId="47816171" w14:textId="77777777" w:rsidR="00842B4D" w:rsidRPr="00842B4D" w:rsidRDefault="00842B4D" w:rsidP="00842B4D">
      <w:pPr>
        <w:rPr>
          <w:lang w:val="en-US"/>
        </w:rPr>
      </w:pPr>
      <w:r w:rsidRPr="00842B4D">
        <w:rPr>
          <w:lang w:val="en-US"/>
        </w:rPr>
        <w:t xml:space="preserve">                    </w:t>
      </w:r>
      <w:proofErr w:type="spellStart"/>
      <w:r w:rsidRPr="00842B4D">
        <w:rPr>
          <w:lang w:val="en-US"/>
        </w:rPr>
        <w:t>Thread.sleep</w:t>
      </w:r>
      <w:proofErr w:type="spellEnd"/>
      <w:r w:rsidRPr="00842B4D">
        <w:rPr>
          <w:lang w:val="en-US"/>
        </w:rPr>
        <w:t>(1000);</w:t>
      </w:r>
    </w:p>
    <w:p w14:paraId="498402BE" w14:textId="77777777" w:rsidR="00842B4D" w:rsidRPr="00842B4D" w:rsidRDefault="00842B4D" w:rsidP="00842B4D">
      <w:pPr>
        <w:rPr>
          <w:lang w:val="en-US"/>
        </w:rPr>
      </w:pPr>
      <w:r w:rsidRPr="00842B4D">
        <w:rPr>
          <w:lang w:val="en-US"/>
        </w:rPr>
        <w:t xml:space="preserve">                } catch (Exception e) {</w:t>
      </w:r>
    </w:p>
    <w:p w14:paraId="686A12EE" w14:textId="77777777" w:rsidR="00842B4D" w:rsidRPr="00842B4D" w:rsidRDefault="00842B4D" w:rsidP="00842B4D">
      <w:pPr>
        <w:rPr>
          <w:lang w:val="en-US"/>
        </w:rPr>
      </w:pPr>
      <w:r w:rsidRPr="00842B4D">
        <w:rPr>
          <w:lang w:val="en-US"/>
        </w:rPr>
        <w:t xml:space="preserve">                }</w:t>
      </w:r>
    </w:p>
    <w:p w14:paraId="4865217B" w14:textId="77777777" w:rsidR="00842B4D" w:rsidRPr="00842B4D" w:rsidRDefault="00842B4D" w:rsidP="00842B4D">
      <w:pPr>
        <w:rPr>
          <w:lang w:val="en-US"/>
        </w:rPr>
      </w:pPr>
      <w:r w:rsidRPr="00842B4D">
        <w:rPr>
          <w:lang w:val="en-US"/>
        </w:rPr>
        <w:t xml:space="preserve">            }</w:t>
      </w:r>
    </w:p>
    <w:p w14:paraId="6AC25089" w14:textId="77777777" w:rsidR="00842B4D" w:rsidRPr="00842B4D" w:rsidRDefault="00842B4D" w:rsidP="00842B4D">
      <w:pPr>
        <w:rPr>
          <w:lang w:val="en-US"/>
        </w:rPr>
      </w:pPr>
      <w:r w:rsidRPr="00842B4D">
        <w:rPr>
          <w:lang w:val="en-US"/>
        </w:rPr>
        <w:t xml:space="preserve">        });</w:t>
      </w:r>
    </w:p>
    <w:p w14:paraId="3B988457" w14:textId="77777777" w:rsidR="00842B4D" w:rsidRPr="00842B4D" w:rsidRDefault="00842B4D" w:rsidP="00842B4D">
      <w:pPr>
        <w:rPr>
          <w:lang w:val="en-US"/>
        </w:rPr>
      </w:pPr>
    </w:p>
    <w:p w14:paraId="6519DF03" w14:textId="77777777" w:rsidR="00842B4D" w:rsidRPr="00842B4D" w:rsidRDefault="00842B4D" w:rsidP="00842B4D">
      <w:pPr>
        <w:rPr>
          <w:lang w:val="en-US"/>
        </w:rPr>
      </w:pPr>
      <w:r w:rsidRPr="00842B4D">
        <w:rPr>
          <w:lang w:val="en-US"/>
        </w:rPr>
        <w:t xml:space="preserve">        Thread t2 = new Thread(() -&gt; {</w:t>
      </w:r>
    </w:p>
    <w:p w14:paraId="2C8D5507" w14:textId="77777777" w:rsidR="00842B4D" w:rsidRPr="00842B4D" w:rsidRDefault="00842B4D" w:rsidP="00842B4D">
      <w:pPr>
        <w:rPr>
          <w:lang w:val="en-US"/>
        </w:rPr>
      </w:pPr>
      <w:r w:rsidRPr="00842B4D">
        <w:rPr>
          <w:lang w:val="en-US"/>
        </w:rPr>
        <w:lastRenderedPageBreak/>
        <w:t xml:space="preserve">            for (int </w:t>
      </w:r>
      <w:proofErr w:type="spellStart"/>
      <w:r w:rsidRPr="00842B4D">
        <w:rPr>
          <w:lang w:val="en-US"/>
        </w:rPr>
        <w:t>i</w:t>
      </w:r>
      <w:proofErr w:type="spellEnd"/>
      <w:r w:rsidRPr="00842B4D">
        <w:rPr>
          <w:lang w:val="en-US"/>
        </w:rPr>
        <w:t xml:space="preserve"> = 1; </w:t>
      </w:r>
      <w:proofErr w:type="spellStart"/>
      <w:r w:rsidRPr="00842B4D">
        <w:rPr>
          <w:lang w:val="en-US"/>
        </w:rPr>
        <w:t>i</w:t>
      </w:r>
      <w:proofErr w:type="spellEnd"/>
      <w:r w:rsidRPr="00842B4D">
        <w:rPr>
          <w:lang w:val="en-US"/>
        </w:rPr>
        <w:t xml:space="preserve"> &lt;= 5; </w:t>
      </w:r>
      <w:proofErr w:type="spellStart"/>
      <w:r w:rsidRPr="00842B4D">
        <w:rPr>
          <w:lang w:val="en-US"/>
        </w:rPr>
        <w:t>i</w:t>
      </w:r>
      <w:proofErr w:type="spellEnd"/>
      <w:r w:rsidRPr="00842B4D">
        <w:rPr>
          <w:lang w:val="en-US"/>
        </w:rPr>
        <w:t>++) {</w:t>
      </w:r>
    </w:p>
    <w:p w14:paraId="4503A657" w14:textId="77777777" w:rsidR="00842B4D" w:rsidRPr="00842B4D" w:rsidRDefault="00842B4D" w:rsidP="00842B4D">
      <w:pPr>
        <w:rPr>
          <w:lang w:val="en-US"/>
        </w:rPr>
      </w:pPr>
      <w:r w:rsidRPr="00842B4D">
        <w:rPr>
          <w:lang w:val="en-US"/>
        </w:rPr>
        <w:t xml:space="preserve">                </w:t>
      </w:r>
      <w:proofErr w:type="spellStart"/>
      <w:r w:rsidRPr="00842B4D">
        <w:rPr>
          <w:lang w:val="en-US"/>
        </w:rPr>
        <w:t>System.out.println</w:t>
      </w:r>
      <w:proofErr w:type="spellEnd"/>
      <w:r w:rsidRPr="00842B4D">
        <w:rPr>
          <w:lang w:val="en-US"/>
        </w:rPr>
        <w:t>("Hello");</w:t>
      </w:r>
    </w:p>
    <w:p w14:paraId="3811254F" w14:textId="77777777" w:rsidR="00842B4D" w:rsidRPr="00842B4D" w:rsidRDefault="00842B4D" w:rsidP="00842B4D">
      <w:pPr>
        <w:rPr>
          <w:lang w:val="en-US"/>
        </w:rPr>
      </w:pPr>
      <w:r w:rsidRPr="00842B4D">
        <w:rPr>
          <w:lang w:val="en-US"/>
        </w:rPr>
        <w:t xml:space="preserve">                try {</w:t>
      </w:r>
    </w:p>
    <w:p w14:paraId="04D1090A" w14:textId="77777777" w:rsidR="00842B4D" w:rsidRPr="00842B4D" w:rsidRDefault="00842B4D" w:rsidP="00842B4D">
      <w:pPr>
        <w:rPr>
          <w:lang w:val="en-US"/>
        </w:rPr>
      </w:pPr>
      <w:r w:rsidRPr="00842B4D">
        <w:rPr>
          <w:lang w:val="en-US"/>
        </w:rPr>
        <w:t xml:space="preserve">                    </w:t>
      </w:r>
      <w:proofErr w:type="spellStart"/>
      <w:r w:rsidRPr="00842B4D">
        <w:rPr>
          <w:lang w:val="en-US"/>
        </w:rPr>
        <w:t>Thread.sleep</w:t>
      </w:r>
      <w:proofErr w:type="spellEnd"/>
      <w:r w:rsidRPr="00842B4D">
        <w:rPr>
          <w:lang w:val="en-US"/>
        </w:rPr>
        <w:t>(1000);</w:t>
      </w:r>
    </w:p>
    <w:p w14:paraId="62548718" w14:textId="77777777" w:rsidR="00842B4D" w:rsidRPr="00842B4D" w:rsidRDefault="00842B4D" w:rsidP="00842B4D">
      <w:pPr>
        <w:rPr>
          <w:lang w:val="en-US"/>
        </w:rPr>
      </w:pPr>
      <w:r w:rsidRPr="00842B4D">
        <w:rPr>
          <w:lang w:val="en-US"/>
        </w:rPr>
        <w:t xml:space="preserve">                } catch (Exception e) {</w:t>
      </w:r>
    </w:p>
    <w:p w14:paraId="5FCF81FA" w14:textId="77777777" w:rsidR="00842B4D" w:rsidRPr="00842B4D" w:rsidRDefault="00842B4D" w:rsidP="00842B4D">
      <w:pPr>
        <w:rPr>
          <w:lang w:val="en-US"/>
        </w:rPr>
      </w:pPr>
      <w:r w:rsidRPr="00842B4D">
        <w:rPr>
          <w:lang w:val="en-US"/>
        </w:rPr>
        <w:t xml:space="preserve">                }</w:t>
      </w:r>
    </w:p>
    <w:p w14:paraId="36BA40FE" w14:textId="77777777" w:rsidR="00842B4D" w:rsidRPr="00842B4D" w:rsidRDefault="00842B4D" w:rsidP="00842B4D">
      <w:pPr>
        <w:rPr>
          <w:lang w:val="en-US"/>
        </w:rPr>
      </w:pPr>
      <w:r w:rsidRPr="00842B4D">
        <w:rPr>
          <w:lang w:val="en-US"/>
        </w:rPr>
        <w:t xml:space="preserve">            }</w:t>
      </w:r>
    </w:p>
    <w:p w14:paraId="225C1CB4" w14:textId="77777777" w:rsidR="00842B4D" w:rsidRPr="00842B4D" w:rsidRDefault="00842B4D" w:rsidP="00842B4D">
      <w:pPr>
        <w:rPr>
          <w:lang w:val="en-US"/>
        </w:rPr>
      </w:pPr>
      <w:r w:rsidRPr="00842B4D">
        <w:rPr>
          <w:lang w:val="en-US"/>
        </w:rPr>
        <w:t xml:space="preserve">        });</w:t>
      </w:r>
    </w:p>
    <w:p w14:paraId="42C5E35B" w14:textId="77777777" w:rsidR="00842B4D" w:rsidRPr="00842B4D" w:rsidRDefault="00842B4D" w:rsidP="00842B4D">
      <w:pPr>
        <w:rPr>
          <w:lang w:val="en-US"/>
        </w:rPr>
      </w:pPr>
    </w:p>
    <w:p w14:paraId="3CAFFC37" w14:textId="77777777" w:rsidR="00842B4D" w:rsidRPr="00842B4D" w:rsidRDefault="00842B4D" w:rsidP="00842B4D">
      <w:pPr>
        <w:rPr>
          <w:lang w:val="en-US"/>
        </w:rPr>
      </w:pPr>
      <w:r w:rsidRPr="00842B4D">
        <w:rPr>
          <w:lang w:val="en-US"/>
        </w:rPr>
        <w:t xml:space="preserve">        t1.setPriority(</w:t>
      </w:r>
      <w:proofErr w:type="spellStart"/>
      <w:r w:rsidRPr="00842B4D">
        <w:rPr>
          <w:lang w:val="en-US"/>
        </w:rPr>
        <w:t>Thread.MIN_PRIORITY</w:t>
      </w:r>
      <w:proofErr w:type="spellEnd"/>
      <w:r w:rsidRPr="00842B4D">
        <w:rPr>
          <w:lang w:val="en-US"/>
        </w:rPr>
        <w:t>); // Setting t1 priority to minimum</w:t>
      </w:r>
    </w:p>
    <w:p w14:paraId="466BA1DF" w14:textId="77777777" w:rsidR="00842B4D" w:rsidRPr="00842B4D" w:rsidRDefault="00842B4D" w:rsidP="00842B4D">
      <w:pPr>
        <w:rPr>
          <w:lang w:val="en-US"/>
        </w:rPr>
      </w:pPr>
      <w:r w:rsidRPr="00842B4D">
        <w:rPr>
          <w:lang w:val="en-US"/>
        </w:rPr>
        <w:t xml:space="preserve">        t2.setPriority(</w:t>
      </w:r>
      <w:proofErr w:type="spellStart"/>
      <w:r w:rsidRPr="00842B4D">
        <w:rPr>
          <w:lang w:val="en-US"/>
        </w:rPr>
        <w:t>Thread.MAX_PRIORITY</w:t>
      </w:r>
      <w:proofErr w:type="spellEnd"/>
      <w:r w:rsidRPr="00842B4D">
        <w:rPr>
          <w:lang w:val="en-US"/>
        </w:rPr>
        <w:t>); // Setting t2 priority to maximum</w:t>
      </w:r>
    </w:p>
    <w:p w14:paraId="2A2DC453" w14:textId="77777777" w:rsidR="00842B4D" w:rsidRPr="00842B4D" w:rsidRDefault="00842B4D" w:rsidP="00842B4D">
      <w:pPr>
        <w:rPr>
          <w:lang w:val="en-US"/>
        </w:rPr>
      </w:pPr>
    </w:p>
    <w:p w14:paraId="38D1759A" w14:textId="77777777" w:rsidR="00842B4D" w:rsidRPr="00842B4D" w:rsidRDefault="00842B4D" w:rsidP="00842B4D">
      <w:pPr>
        <w:rPr>
          <w:lang w:val="en-US"/>
        </w:rPr>
      </w:pPr>
      <w:r w:rsidRPr="00842B4D">
        <w:rPr>
          <w:lang w:val="en-US"/>
        </w:rPr>
        <w:t xml:space="preserve">        </w:t>
      </w:r>
      <w:proofErr w:type="spellStart"/>
      <w:r w:rsidRPr="00842B4D">
        <w:rPr>
          <w:lang w:val="en-US"/>
        </w:rPr>
        <w:t>System.out.println</w:t>
      </w:r>
      <w:proofErr w:type="spellEnd"/>
      <w:r w:rsidRPr="00842B4D">
        <w:rPr>
          <w:lang w:val="en-US"/>
        </w:rPr>
        <w:t>(t1.getPriority()); // Prints t1's priority</w:t>
      </w:r>
    </w:p>
    <w:p w14:paraId="5699596E" w14:textId="77777777" w:rsidR="00842B4D" w:rsidRPr="00842B4D" w:rsidRDefault="00842B4D" w:rsidP="00842B4D">
      <w:pPr>
        <w:rPr>
          <w:lang w:val="en-US"/>
        </w:rPr>
      </w:pPr>
      <w:r w:rsidRPr="00842B4D">
        <w:rPr>
          <w:lang w:val="en-US"/>
        </w:rPr>
        <w:t xml:space="preserve">        </w:t>
      </w:r>
      <w:proofErr w:type="spellStart"/>
      <w:r w:rsidRPr="00842B4D">
        <w:rPr>
          <w:lang w:val="en-US"/>
        </w:rPr>
        <w:t>System.out.println</w:t>
      </w:r>
      <w:proofErr w:type="spellEnd"/>
      <w:r w:rsidRPr="00842B4D">
        <w:rPr>
          <w:lang w:val="en-US"/>
        </w:rPr>
        <w:t>(t2.getPriority()); // Prints t2's priority</w:t>
      </w:r>
    </w:p>
    <w:p w14:paraId="5408AB8C" w14:textId="77777777" w:rsidR="00842B4D" w:rsidRPr="00842B4D" w:rsidRDefault="00842B4D" w:rsidP="00842B4D">
      <w:pPr>
        <w:rPr>
          <w:lang w:val="en-US"/>
        </w:rPr>
      </w:pPr>
    </w:p>
    <w:p w14:paraId="6BAA0AD9" w14:textId="77777777" w:rsidR="00842B4D" w:rsidRPr="00842B4D" w:rsidRDefault="00842B4D" w:rsidP="00842B4D">
      <w:pPr>
        <w:rPr>
          <w:lang w:val="en-US"/>
        </w:rPr>
      </w:pPr>
      <w:r w:rsidRPr="00842B4D">
        <w:rPr>
          <w:lang w:val="en-US"/>
        </w:rPr>
        <w:t xml:space="preserve">        t1.start();</w:t>
      </w:r>
    </w:p>
    <w:p w14:paraId="756F23BC" w14:textId="77777777" w:rsidR="00842B4D" w:rsidRPr="00842B4D" w:rsidRDefault="00842B4D" w:rsidP="00842B4D">
      <w:pPr>
        <w:rPr>
          <w:lang w:val="en-US"/>
        </w:rPr>
      </w:pPr>
      <w:r w:rsidRPr="00842B4D">
        <w:rPr>
          <w:lang w:val="en-US"/>
        </w:rPr>
        <w:t xml:space="preserve">        try {</w:t>
      </w:r>
    </w:p>
    <w:p w14:paraId="43BADBB5" w14:textId="77777777" w:rsidR="00842B4D" w:rsidRPr="00842B4D" w:rsidRDefault="00842B4D" w:rsidP="00842B4D">
      <w:pPr>
        <w:rPr>
          <w:lang w:val="en-US"/>
        </w:rPr>
      </w:pPr>
      <w:r w:rsidRPr="00842B4D">
        <w:rPr>
          <w:lang w:val="en-US"/>
        </w:rPr>
        <w:t xml:space="preserve">            </w:t>
      </w:r>
      <w:proofErr w:type="spellStart"/>
      <w:r w:rsidRPr="00842B4D">
        <w:rPr>
          <w:lang w:val="en-US"/>
        </w:rPr>
        <w:t>Thread.sleep</w:t>
      </w:r>
      <w:proofErr w:type="spellEnd"/>
      <w:r w:rsidRPr="00842B4D">
        <w:rPr>
          <w:lang w:val="en-US"/>
        </w:rPr>
        <w:t>(10);</w:t>
      </w:r>
    </w:p>
    <w:p w14:paraId="728B84B2" w14:textId="77777777" w:rsidR="00842B4D" w:rsidRPr="00842B4D" w:rsidRDefault="00842B4D" w:rsidP="00842B4D">
      <w:pPr>
        <w:rPr>
          <w:lang w:val="en-US"/>
        </w:rPr>
      </w:pPr>
      <w:r w:rsidRPr="00842B4D">
        <w:rPr>
          <w:lang w:val="en-US"/>
        </w:rPr>
        <w:t xml:space="preserve">        } catch (Exception e) {</w:t>
      </w:r>
    </w:p>
    <w:p w14:paraId="6D6E879D" w14:textId="77777777" w:rsidR="00842B4D" w:rsidRPr="00842B4D" w:rsidRDefault="00842B4D" w:rsidP="00842B4D">
      <w:pPr>
        <w:rPr>
          <w:lang w:val="en-US"/>
        </w:rPr>
      </w:pPr>
      <w:r w:rsidRPr="00842B4D">
        <w:rPr>
          <w:lang w:val="en-US"/>
        </w:rPr>
        <w:t xml:space="preserve">        }</w:t>
      </w:r>
    </w:p>
    <w:p w14:paraId="445581E7" w14:textId="77777777" w:rsidR="00842B4D" w:rsidRPr="00842B4D" w:rsidRDefault="00842B4D" w:rsidP="00842B4D">
      <w:pPr>
        <w:rPr>
          <w:lang w:val="en-US"/>
        </w:rPr>
      </w:pPr>
      <w:r w:rsidRPr="00842B4D">
        <w:rPr>
          <w:lang w:val="en-US"/>
        </w:rPr>
        <w:t xml:space="preserve">        t2.start();</w:t>
      </w:r>
    </w:p>
    <w:p w14:paraId="1F655C1A" w14:textId="77777777" w:rsidR="00842B4D" w:rsidRPr="00842B4D" w:rsidRDefault="00842B4D" w:rsidP="00842B4D">
      <w:pPr>
        <w:rPr>
          <w:lang w:val="en-US"/>
        </w:rPr>
      </w:pPr>
    </w:p>
    <w:p w14:paraId="0E8B1B7A" w14:textId="77777777" w:rsidR="00842B4D" w:rsidRPr="00842B4D" w:rsidRDefault="00842B4D" w:rsidP="00842B4D">
      <w:pPr>
        <w:rPr>
          <w:lang w:val="en-US"/>
        </w:rPr>
      </w:pPr>
      <w:r w:rsidRPr="00842B4D">
        <w:rPr>
          <w:lang w:val="en-US"/>
        </w:rPr>
        <w:t xml:space="preserve">        t1.join();</w:t>
      </w:r>
    </w:p>
    <w:p w14:paraId="09A9DC7C" w14:textId="77777777" w:rsidR="00842B4D" w:rsidRPr="00842B4D" w:rsidRDefault="00842B4D" w:rsidP="00842B4D">
      <w:pPr>
        <w:rPr>
          <w:lang w:val="en-US"/>
        </w:rPr>
      </w:pPr>
      <w:r w:rsidRPr="00842B4D">
        <w:rPr>
          <w:lang w:val="en-US"/>
        </w:rPr>
        <w:t xml:space="preserve">        t2.join();</w:t>
      </w:r>
    </w:p>
    <w:p w14:paraId="547C2742" w14:textId="77777777" w:rsidR="00842B4D" w:rsidRPr="00842B4D" w:rsidRDefault="00842B4D" w:rsidP="00842B4D">
      <w:pPr>
        <w:rPr>
          <w:lang w:val="en-US"/>
        </w:rPr>
      </w:pPr>
    </w:p>
    <w:p w14:paraId="39FB013E" w14:textId="77777777" w:rsidR="00842B4D" w:rsidRPr="00842B4D" w:rsidRDefault="00842B4D" w:rsidP="00842B4D">
      <w:pPr>
        <w:rPr>
          <w:lang w:val="en-US"/>
        </w:rPr>
      </w:pPr>
      <w:r w:rsidRPr="00842B4D">
        <w:rPr>
          <w:lang w:val="en-US"/>
        </w:rPr>
        <w:t xml:space="preserve">        </w:t>
      </w:r>
      <w:proofErr w:type="spellStart"/>
      <w:r w:rsidRPr="00842B4D">
        <w:rPr>
          <w:lang w:val="en-US"/>
        </w:rPr>
        <w:t>System.out.println</w:t>
      </w:r>
      <w:proofErr w:type="spellEnd"/>
      <w:r w:rsidRPr="00842B4D">
        <w:rPr>
          <w:lang w:val="en-US"/>
        </w:rPr>
        <w:t>(t1.isAlive());</w:t>
      </w:r>
    </w:p>
    <w:p w14:paraId="6D6B816F" w14:textId="77777777" w:rsidR="00842B4D" w:rsidRPr="00842B4D" w:rsidRDefault="00842B4D" w:rsidP="00842B4D">
      <w:pPr>
        <w:rPr>
          <w:lang w:val="en-US"/>
        </w:rPr>
      </w:pPr>
      <w:r w:rsidRPr="00842B4D">
        <w:rPr>
          <w:lang w:val="en-US"/>
        </w:rPr>
        <w:t xml:space="preserve">        </w:t>
      </w:r>
      <w:proofErr w:type="spellStart"/>
      <w:r w:rsidRPr="00842B4D">
        <w:rPr>
          <w:lang w:val="en-US"/>
        </w:rPr>
        <w:t>System.out.println</w:t>
      </w:r>
      <w:proofErr w:type="spellEnd"/>
      <w:r w:rsidRPr="00842B4D">
        <w:rPr>
          <w:lang w:val="en-US"/>
        </w:rPr>
        <w:t>("Bye");</w:t>
      </w:r>
    </w:p>
    <w:p w14:paraId="50517E54" w14:textId="77777777" w:rsidR="00842B4D" w:rsidRPr="00842B4D" w:rsidRDefault="00842B4D" w:rsidP="00842B4D">
      <w:pPr>
        <w:rPr>
          <w:lang w:val="en-US"/>
        </w:rPr>
      </w:pPr>
      <w:r w:rsidRPr="00842B4D">
        <w:rPr>
          <w:lang w:val="en-US"/>
        </w:rPr>
        <w:t xml:space="preserve">    }</w:t>
      </w:r>
    </w:p>
    <w:p w14:paraId="6FC5D6FF" w14:textId="616831DB" w:rsidR="00842B4D" w:rsidRDefault="00842B4D">
      <w:pPr>
        <w:rPr>
          <w:lang w:val="en-US"/>
        </w:rPr>
      </w:pPr>
      <w:r w:rsidRPr="00842B4D">
        <w:rPr>
          <w:lang w:val="en-US"/>
        </w:rPr>
        <w:t>}</w:t>
      </w:r>
    </w:p>
    <w:p w14:paraId="2698B52A" w14:textId="7FE2BCFD" w:rsidR="00293650" w:rsidRDefault="00293650">
      <w:pPr>
        <w:rPr>
          <w:lang w:val="en-US"/>
        </w:rPr>
      </w:pPr>
      <w:r>
        <w:rPr>
          <w:lang w:val="en-US"/>
        </w:rPr>
        <w:t xml:space="preserve">18,how </w:t>
      </w:r>
      <w:proofErr w:type="spellStart"/>
      <w:r>
        <w:rPr>
          <w:lang w:val="en-US"/>
        </w:rPr>
        <w:t>synchronised</w:t>
      </w:r>
      <w:proofErr w:type="spellEnd"/>
      <w:r>
        <w:rPr>
          <w:lang w:val="en-US"/>
        </w:rPr>
        <w:t xml:space="preserve"> method works in </w:t>
      </w:r>
      <w:r w:rsidR="00B1269C">
        <w:rPr>
          <w:lang w:val="en-US"/>
        </w:rPr>
        <w:t>multithreading?</w:t>
      </w:r>
    </w:p>
    <w:p w14:paraId="19BF6F15" w14:textId="29915F3B" w:rsidR="00B1269C" w:rsidRDefault="00B1269C">
      <w:pPr>
        <w:rPr>
          <w:lang w:val="en-US"/>
        </w:rPr>
      </w:pPr>
      <w:r>
        <w:rPr>
          <w:lang w:val="en-US"/>
        </w:rPr>
        <w:t>A,</w:t>
      </w:r>
    </w:p>
    <w:p w14:paraId="60E56C4A" w14:textId="77777777" w:rsidR="00B1269C" w:rsidRPr="00B1269C" w:rsidRDefault="00B1269C" w:rsidP="00B1269C">
      <w:pPr>
        <w:rPr>
          <w:lang w:val="en-US"/>
        </w:rPr>
      </w:pPr>
      <w:r w:rsidRPr="00B1269C">
        <w:rPr>
          <w:lang w:val="en-US"/>
        </w:rPr>
        <w:lastRenderedPageBreak/>
        <w:t>class Counter {</w:t>
      </w:r>
    </w:p>
    <w:p w14:paraId="5C784D50" w14:textId="77777777" w:rsidR="00B1269C" w:rsidRPr="00B1269C" w:rsidRDefault="00B1269C" w:rsidP="00B1269C">
      <w:pPr>
        <w:rPr>
          <w:lang w:val="en-US"/>
        </w:rPr>
      </w:pPr>
      <w:r w:rsidRPr="00B1269C">
        <w:rPr>
          <w:lang w:val="en-US"/>
        </w:rPr>
        <w:t xml:space="preserve">    private int count = 0;</w:t>
      </w:r>
    </w:p>
    <w:p w14:paraId="0E3AEEA0" w14:textId="77777777" w:rsidR="00B1269C" w:rsidRPr="00B1269C" w:rsidRDefault="00B1269C" w:rsidP="00B1269C">
      <w:pPr>
        <w:rPr>
          <w:lang w:val="en-US"/>
        </w:rPr>
      </w:pPr>
    </w:p>
    <w:p w14:paraId="05E12D92" w14:textId="77777777" w:rsidR="00B1269C" w:rsidRPr="00B1269C" w:rsidRDefault="00B1269C" w:rsidP="00B1269C">
      <w:pPr>
        <w:rPr>
          <w:lang w:val="en-US"/>
        </w:rPr>
      </w:pPr>
      <w:r w:rsidRPr="00B1269C">
        <w:rPr>
          <w:lang w:val="en-US"/>
        </w:rPr>
        <w:t xml:space="preserve">    public synchronized void increment() {</w:t>
      </w:r>
    </w:p>
    <w:p w14:paraId="2A9DEB6B" w14:textId="77777777" w:rsidR="00B1269C" w:rsidRPr="00B1269C" w:rsidRDefault="00B1269C" w:rsidP="00B1269C">
      <w:pPr>
        <w:rPr>
          <w:lang w:val="en-US"/>
        </w:rPr>
      </w:pPr>
      <w:r w:rsidRPr="00B1269C">
        <w:rPr>
          <w:lang w:val="en-US"/>
        </w:rPr>
        <w:t xml:space="preserve">        count++;</w:t>
      </w:r>
    </w:p>
    <w:p w14:paraId="075D3640" w14:textId="77777777" w:rsidR="00B1269C" w:rsidRPr="00B1269C" w:rsidRDefault="00B1269C" w:rsidP="00B1269C">
      <w:pPr>
        <w:rPr>
          <w:lang w:val="en-US"/>
        </w:rPr>
      </w:pPr>
      <w:r w:rsidRPr="00B1269C">
        <w:rPr>
          <w:lang w:val="en-US"/>
        </w:rPr>
        <w:t xml:space="preserve">    }</w:t>
      </w:r>
    </w:p>
    <w:p w14:paraId="1DF6E894" w14:textId="77777777" w:rsidR="00B1269C" w:rsidRPr="00B1269C" w:rsidRDefault="00B1269C" w:rsidP="00B1269C">
      <w:pPr>
        <w:rPr>
          <w:lang w:val="en-US"/>
        </w:rPr>
      </w:pPr>
    </w:p>
    <w:p w14:paraId="24453981" w14:textId="77777777" w:rsidR="00B1269C" w:rsidRPr="00B1269C" w:rsidRDefault="00B1269C" w:rsidP="00B1269C">
      <w:pPr>
        <w:rPr>
          <w:lang w:val="en-US"/>
        </w:rPr>
      </w:pPr>
      <w:r w:rsidRPr="00B1269C">
        <w:rPr>
          <w:lang w:val="en-US"/>
        </w:rPr>
        <w:t xml:space="preserve">    public int </w:t>
      </w:r>
      <w:proofErr w:type="spellStart"/>
      <w:r w:rsidRPr="00B1269C">
        <w:rPr>
          <w:lang w:val="en-US"/>
        </w:rPr>
        <w:t>getCount</w:t>
      </w:r>
      <w:proofErr w:type="spellEnd"/>
      <w:r w:rsidRPr="00B1269C">
        <w:rPr>
          <w:lang w:val="en-US"/>
        </w:rPr>
        <w:t>() {</w:t>
      </w:r>
    </w:p>
    <w:p w14:paraId="0EBBC523" w14:textId="77777777" w:rsidR="00B1269C" w:rsidRPr="00B1269C" w:rsidRDefault="00B1269C" w:rsidP="00B1269C">
      <w:pPr>
        <w:rPr>
          <w:lang w:val="en-US"/>
        </w:rPr>
      </w:pPr>
      <w:r w:rsidRPr="00B1269C">
        <w:rPr>
          <w:lang w:val="en-US"/>
        </w:rPr>
        <w:t xml:space="preserve">        return count;</w:t>
      </w:r>
    </w:p>
    <w:p w14:paraId="548676D4" w14:textId="77777777" w:rsidR="00B1269C" w:rsidRPr="00B1269C" w:rsidRDefault="00B1269C" w:rsidP="00B1269C">
      <w:pPr>
        <w:rPr>
          <w:lang w:val="en-US"/>
        </w:rPr>
      </w:pPr>
      <w:r w:rsidRPr="00B1269C">
        <w:rPr>
          <w:lang w:val="en-US"/>
        </w:rPr>
        <w:t xml:space="preserve">    }</w:t>
      </w:r>
    </w:p>
    <w:p w14:paraId="458975D0" w14:textId="77777777" w:rsidR="00B1269C" w:rsidRPr="00B1269C" w:rsidRDefault="00B1269C" w:rsidP="00B1269C">
      <w:pPr>
        <w:rPr>
          <w:lang w:val="en-US"/>
        </w:rPr>
      </w:pPr>
      <w:r w:rsidRPr="00B1269C">
        <w:rPr>
          <w:lang w:val="en-US"/>
        </w:rPr>
        <w:t>}</w:t>
      </w:r>
    </w:p>
    <w:p w14:paraId="45797B63" w14:textId="77777777" w:rsidR="00B1269C" w:rsidRPr="00B1269C" w:rsidRDefault="00B1269C" w:rsidP="00B1269C">
      <w:pPr>
        <w:rPr>
          <w:lang w:val="en-US"/>
        </w:rPr>
      </w:pPr>
    </w:p>
    <w:p w14:paraId="607F6219" w14:textId="77777777" w:rsidR="00B1269C" w:rsidRPr="00B1269C" w:rsidRDefault="00B1269C" w:rsidP="00B1269C">
      <w:pPr>
        <w:rPr>
          <w:lang w:val="en-US"/>
        </w:rPr>
      </w:pPr>
      <w:r w:rsidRPr="00B1269C">
        <w:rPr>
          <w:lang w:val="en-US"/>
        </w:rPr>
        <w:t xml:space="preserve">public class </w:t>
      </w:r>
      <w:proofErr w:type="spellStart"/>
      <w:r w:rsidRPr="00B1269C">
        <w:rPr>
          <w:lang w:val="en-US"/>
        </w:rPr>
        <w:t>SyncDemo</w:t>
      </w:r>
      <w:proofErr w:type="spellEnd"/>
      <w:r w:rsidRPr="00B1269C">
        <w:rPr>
          <w:lang w:val="en-US"/>
        </w:rPr>
        <w:t xml:space="preserve"> {</w:t>
      </w:r>
    </w:p>
    <w:p w14:paraId="11E350D2" w14:textId="77777777" w:rsidR="00B1269C" w:rsidRPr="00B1269C" w:rsidRDefault="00B1269C" w:rsidP="00B1269C">
      <w:pPr>
        <w:rPr>
          <w:lang w:val="en-US"/>
        </w:rPr>
      </w:pPr>
      <w:r w:rsidRPr="00B1269C">
        <w:rPr>
          <w:lang w:val="en-US"/>
        </w:rPr>
        <w:t xml:space="preserve">    public static void main(String[] </w:t>
      </w:r>
      <w:proofErr w:type="spellStart"/>
      <w:r w:rsidRPr="00B1269C">
        <w:rPr>
          <w:lang w:val="en-US"/>
        </w:rPr>
        <w:t>args</w:t>
      </w:r>
      <w:proofErr w:type="spellEnd"/>
      <w:r w:rsidRPr="00B1269C">
        <w:rPr>
          <w:lang w:val="en-US"/>
        </w:rPr>
        <w:t xml:space="preserve">) throws </w:t>
      </w:r>
      <w:proofErr w:type="spellStart"/>
      <w:r w:rsidRPr="00B1269C">
        <w:rPr>
          <w:lang w:val="en-US"/>
        </w:rPr>
        <w:t>InterruptedException</w:t>
      </w:r>
      <w:proofErr w:type="spellEnd"/>
      <w:r w:rsidRPr="00B1269C">
        <w:rPr>
          <w:lang w:val="en-US"/>
        </w:rPr>
        <w:t xml:space="preserve"> {</w:t>
      </w:r>
    </w:p>
    <w:p w14:paraId="58A045CE" w14:textId="77777777" w:rsidR="00B1269C" w:rsidRPr="00B1269C" w:rsidRDefault="00B1269C" w:rsidP="00B1269C">
      <w:pPr>
        <w:rPr>
          <w:lang w:val="en-US"/>
        </w:rPr>
      </w:pPr>
      <w:r w:rsidRPr="00B1269C">
        <w:rPr>
          <w:lang w:val="en-US"/>
        </w:rPr>
        <w:t xml:space="preserve">        Counter </w:t>
      </w:r>
      <w:proofErr w:type="spellStart"/>
      <w:r w:rsidRPr="00B1269C">
        <w:rPr>
          <w:lang w:val="en-US"/>
        </w:rPr>
        <w:t>counter</w:t>
      </w:r>
      <w:proofErr w:type="spellEnd"/>
      <w:r w:rsidRPr="00B1269C">
        <w:rPr>
          <w:lang w:val="en-US"/>
        </w:rPr>
        <w:t xml:space="preserve"> = new Counter();</w:t>
      </w:r>
    </w:p>
    <w:p w14:paraId="17A2CE8C" w14:textId="77777777" w:rsidR="00B1269C" w:rsidRPr="00B1269C" w:rsidRDefault="00B1269C" w:rsidP="00B1269C">
      <w:pPr>
        <w:rPr>
          <w:lang w:val="en-US"/>
        </w:rPr>
      </w:pPr>
    </w:p>
    <w:p w14:paraId="5BDA9B1D" w14:textId="77777777" w:rsidR="00B1269C" w:rsidRPr="00B1269C" w:rsidRDefault="00B1269C" w:rsidP="00B1269C">
      <w:pPr>
        <w:rPr>
          <w:lang w:val="en-US"/>
        </w:rPr>
      </w:pPr>
      <w:r w:rsidRPr="00B1269C">
        <w:rPr>
          <w:lang w:val="en-US"/>
        </w:rPr>
        <w:t xml:space="preserve">        Thread t1 = new Thread(() -&gt; {</w:t>
      </w:r>
    </w:p>
    <w:p w14:paraId="6C7D8199" w14:textId="77777777" w:rsidR="00B1269C" w:rsidRPr="00B1269C" w:rsidRDefault="00B1269C" w:rsidP="00B1269C">
      <w:pPr>
        <w:rPr>
          <w:lang w:val="en-US"/>
        </w:rPr>
      </w:pPr>
      <w:r w:rsidRPr="00B1269C">
        <w:rPr>
          <w:lang w:val="en-US"/>
        </w:rPr>
        <w:t xml:space="preserve">            for (int </w:t>
      </w:r>
      <w:proofErr w:type="spellStart"/>
      <w:r w:rsidRPr="00B1269C">
        <w:rPr>
          <w:lang w:val="en-US"/>
        </w:rPr>
        <w:t>i</w:t>
      </w:r>
      <w:proofErr w:type="spellEnd"/>
      <w:r w:rsidRPr="00B1269C">
        <w:rPr>
          <w:lang w:val="en-US"/>
        </w:rPr>
        <w:t xml:space="preserve"> = 1; </w:t>
      </w:r>
      <w:proofErr w:type="spellStart"/>
      <w:r w:rsidRPr="00B1269C">
        <w:rPr>
          <w:lang w:val="en-US"/>
        </w:rPr>
        <w:t>i</w:t>
      </w:r>
      <w:proofErr w:type="spellEnd"/>
      <w:r w:rsidRPr="00B1269C">
        <w:rPr>
          <w:lang w:val="en-US"/>
        </w:rPr>
        <w:t xml:space="preserve"> &lt;= 1000; </w:t>
      </w:r>
      <w:proofErr w:type="spellStart"/>
      <w:r w:rsidRPr="00B1269C">
        <w:rPr>
          <w:lang w:val="en-US"/>
        </w:rPr>
        <w:t>i</w:t>
      </w:r>
      <w:proofErr w:type="spellEnd"/>
      <w:r w:rsidRPr="00B1269C">
        <w:rPr>
          <w:lang w:val="en-US"/>
        </w:rPr>
        <w:t>++) {</w:t>
      </w:r>
    </w:p>
    <w:p w14:paraId="25E1B129" w14:textId="77777777" w:rsidR="00B1269C" w:rsidRPr="00B1269C" w:rsidRDefault="00B1269C" w:rsidP="00B1269C">
      <w:pPr>
        <w:rPr>
          <w:lang w:val="en-US"/>
        </w:rPr>
      </w:pPr>
      <w:r w:rsidRPr="00B1269C">
        <w:rPr>
          <w:lang w:val="en-US"/>
        </w:rPr>
        <w:t xml:space="preserve">                </w:t>
      </w:r>
      <w:proofErr w:type="spellStart"/>
      <w:r w:rsidRPr="00B1269C">
        <w:rPr>
          <w:lang w:val="en-US"/>
        </w:rPr>
        <w:t>counter.increment</w:t>
      </w:r>
      <w:proofErr w:type="spellEnd"/>
      <w:r w:rsidRPr="00B1269C">
        <w:rPr>
          <w:lang w:val="en-US"/>
        </w:rPr>
        <w:t>();</w:t>
      </w:r>
    </w:p>
    <w:p w14:paraId="5E563EFF" w14:textId="77777777" w:rsidR="00B1269C" w:rsidRPr="00B1269C" w:rsidRDefault="00B1269C" w:rsidP="00B1269C">
      <w:pPr>
        <w:rPr>
          <w:lang w:val="en-US"/>
        </w:rPr>
      </w:pPr>
      <w:r w:rsidRPr="00B1269C">
        <w:rPr>
          <w:lang w:val="en-US"/>
        </w:rPr>
        <w:t xml:space="preserve">            }</w:t>
      </w:r>
    </w:p>
    <w:p w14:paraId="2DBB92F5" w14:textId="77777777" w:rsidR="00B1269C" w:rsidRPr="00B1269C" w:rsidRDefault="00B1269C" w:rsidP="00B1269C">
      <w:pPr>
        <w:rPr>
          <w:lang w:val="en-US"/>
        </w:rPr>
      </w:pPr>
      <w:r w:rsidRPr="00B1269C">
        <w:rPr>
          <w:lang w:val="en-US"/>
        </w:rPr>
        <w:t xml:space="preserve">        });</w:t>
      </w:r>
    </w:p>
    <w:p w14:paraId="10017E13" w14:textId="77777777" w:rsidR="00B1269C" w:rsidRPr="00B1269C" w:rsidRDefault="00B1269C" w:rsidP="00B1269C">
      <w:pPr>
        <w:rPr>
          <w:lang w:val="en-US"/>
        </w:rPr>
      </w:pPr>
    </w:p>
    <w:p w14:paraId="244E53CE" w14:textId="77777777" w:rsidR="00B1269C" w:rsidRPr="00B1269C" w:rsidRDefault="00B1269C" w:rsidP="00B1269C">
      <w:pPr>
        <w:rPr>
          <w:lang w:val="en-US"/>
        </w:rPr>
      </w:pPr>
      <w:r w:rsidRPr="00B1269C">
        <w:rPr>
          <w:lang w:val="en-US"/>
        </w:rPr>
        <w:t xml:space="preserve">        Thread t2 = new Thread(() -&gt; {</w:t>
      </w:r>
    </w:p>
    <w:p w14:paraId="6BF1C273" w14:textId="77777777" w:rsidR="00B1269C" w:rsidRPr="00B1269C" w:rsidRDefault="00B1269C" w:rsidP="00B1269C">
      <w:pPr>
        <w:rPr>
          <w:lang w:val="en-US"/>
        </w:rPr>
      </w:pPr>
      <w:r w:rsidRPr="00B1269C">
        <w:rPr>
          <w:lang w:val="en-US"/>
        </w:rPr>
        <w:t xml:space="preserve">            for (int </w:t>
      </w:r>
      <w:proofErr w:type="spellStart"/>
      <w:r w:rsidRPr="00B1269C">
        <w:rPr>
          <w:lang w:val="en-US"/>
        </w:rPr>
        <w:t>i</w:t>
      </w:r>
      <w:proofErr w:type="spellEnd"/>
      <w:r w:rsidRPr="00B1269C">
        <w:rPr>
          <w:lang w:val="en-US"/>
        </w:rPr>
        <w:t xml:space="preserve"> = 1; </w:t>
      </w:r>
      <w:proofErr w:type="spellStart"/>
      <w:r w:rsidRPr="00B1269C">
        <w:rPr>
          <w:lang w:val="en-US"/>
        </w:rPr>
        <w:t>i</w:t>
      </w:r>
      <w:proofErr w:type="spellEnd"/>
      <w:r w:rsidRPr="00B1269C">
        <w:rPr>
          <w:lang w:val="en-US"/>
        </w:rPr>
        <w:t xml:space="preserve"> &lt;= 1000; </w:t>
      </w:r>
      <w:proofErr w:type="spellStart"/>
      <w:r w:rsidRPr="00B1269C">
        <w:rPr>
          <w:lang w:val="en-US"/>
        </w:rPr>
        <w:t>i</w:t>
      </w:r>
      <w:proofErr w:type="spellEnd"/>
      <w:r w:rsidRPr="00B1269C">
        <w:rPr>
          <w:lang w:val="en-US"/>
        </w:rPr>
        <w:t>++) {</w:t>
      </w:r>
    </w:p>
    <w:p w14:paraId="34BDB3F5" w14:textId="77777777" w:rsidR="00B1269C" w:rsidRPr="00B1269C" w:rsidRDefault="00B1269C" w:rsidP="00B1269C">
      <w:pPr>
        <w:rPr>
          <w:lang w:val="en-US"/>
        </w:rPr>
      </w:pPr>
      <w:r w:rsidRPr="00B1269C">
        <w:rPr>
          <w:lang w:val="en-US"/>
        </w:rPr>
        <w:t xml:space="preserve">                </w:t>
      </w:r>
      <w:proofErr w:type="spellStart"/>
      <w:r w:rsidRPr="00B1269C">
        <w:rPr>
          <w:lang w:val="en-US"/>
        </w:rPr>
        <w:t>counter.increment</w:t>
      </w:r>
      <w:proofErr w:type="spellEnd"/>
      <w:r w:rsidRPr="00B1269C">
        <w:rPr>
          <w:lang w:val="en-US"/>
        </w:rPr>
        <w:t>();</w:t>
      </w:r>
    </w:p>
    <w:p w14:paraId="6CAD9358" w14:textId="77777777" w:rsidR="00B1269C" w:rsidRPr="00B1269C" w:rsidRDefault="00B1269C" w:rsidP="00B1269C">
      <w:pPr>
        <w:rPr>
          <w:lang w:val="en-US"/>
        </w:rPr>
      </w:pPr>
      <w:r w:rsidRPr="00B1269C">
        <w:rPr>
          <w:lang w:val="en-US"/>
        </w:rPr>
        <w:t xml:space="preserve">            }</w:t>
      </w:r>
    </w:p>
    <w:p w14:paraId="59FA92E6" w14:textId="77777777" w:rsidR="00B1269C" w:rsidRPr="00B1269C" w:rsidRDefault="00B1269C" w:rsidP="00B1269C">
      <w:pPr>
        <w:rPr>
          <w:lang w:val="en-US"/>
        </w:rPr>
      </w:pPr>
      <w:r w:rsidRPr="00B1269C">
        <w:rPr>
          <w:lang w:val="en-US"/>
        </w:rPr>
        <w:t xml:space="preserve">        });</w:t>
      </w:r>
    </w:p>
    <w:p w14:paraId="7CE26C06" w14:textId="77777777" w:rsidR="00B1269C" w:rsidRPr="00B1269C" w:rsidRDefault="00B1269C" w:rsidP="00B1269C">
      <w:pPr>
        <w:rPr>
          <w:lang w:val="en-US"/>
        </w:rPr>
      </w:pPr>
    </w:p>
    <w:p w14:paraId="155726A8" w14:textId="77777777" w:rsidR="00B1269C" w:rsidRPr="00B1269C" w:rsidRDefault="00B1269C" w:rsidP="00B1269C">
      <w:pPr>
        <w:rPr>
          <w:lang w:val="en-US"/>
        </w:rPr>
      </w:pPr>
      <w:r w:rsidRPr="00B1269C">
        <w:rPr>
          <w:lang w:val="en-US"/>
        </w:rPr>
        <w:t xml:space="preserve">        t1.start();</w:t>
      </w:r>
    </w:p>
    <w:p w14:paraId="4B72B3E7" w14:textId="77777777" w:rsidR="00B1269C" w:rsidRPr="00B1269C" w:rsidRDefault="00B1269C" w:rsidP="00B1269C">
      <w:pPr>
        <w:rPr>
          <w:lang w:val="en-US"/>
        </w:rPr>
      </w:pPr>
      <w:r w:rsidRPr="00B1269C">
        <w:rPr>
          <w:lang w:val="en-US"/>
        </w:rPr>
        <w:t xml:space="preserve">        t2.start();</w:t>
      </w:r>
    </w:p>
    <w:p w14:paraId="0A6C7997" w14:textId="77777777" w:rsidR="00B1269C" w:rsidRPr="00B1269C" w:rsidRDefault="00B1269C" w:rsidP="00B1269C">
      <w:pPr>
        <w:rPr>
          <w:lang w:val="en-US"/>
        </w:rPr>
      </w:pPr>
    </w:p>
    <w:p w14:paraId="7E815312" w14:textId="77777777" w:rsidR="00B1269C" w:rsidRPr="00B1269C" w:rsidRDefault="00B1269C" w:rsidP="00B1269C">
      <w:pPr>
        <w:rPr>
          <w:lang w:val="en-US"/>
        </w:rPr>
      </w:pPr>
      <w:r w:rsidRPr="00B1269C">
        <w:rPr>
          <w:lang w:val="en-US"/>
        </w:rPr>
        <w:lastRenderedPageBreak/>
        <w:t xml:space="preserve">        t1.join();</w:t>
      </w:r>
    </w:p>
    <w:p w14:paraId="425CC2BD" w14:textId="77777777" w:rsidR="00B1269C" w:rsidRPr="00B1269C" w:rsidRDefault="00B1269C" w:rsidP="00B1269C">
      <w:pPr>
        <w:rPr>
          <w:lang w:val="en-US"/>
        </w:rPr>
      </w:pPr>
      <w:r w:rsidRPr="00B1269C">
        <w:rPr>
          <w:lang w:val="en-US"/>
        </w:rPr>
        <w:t xml:space="preserve">        t2.join();</w:t>
      </w:r>
    </w:p>
    <w:p w14:paraId="7BA7A765" w14:textId="77777777" w:rsidR="00B1269C" w:rsidRPr="00B1269C" w:rsidRDefault="00B1269C" w:rsidP="00B1269C">
      <w:pPr>
        <w:rPr>
          <w:lang w:val="en-US"/>
        </w:rPr>
      </w:pPr>
    </w:p>
    <w:p w14:paraId="69CDCC9E" w14:textId="77777777" w:rsidR="00B1269C" w:rsidRPr="00B1269C" w:rsidRDefault="00B1269C" w:rsidP="00B1269C">
      <w:pPr>
        <w:rPr>
          <w:lang w:val="en-US"/>
        </w:rPr>
      </w:pPr>
      <w:r w:rsidRPr="00B1269C">
        <w:rPr>
          <w:lang w:val="en-US"/>
        </w:rPr>
        <w:t xml:space="preserve">        </w:t>
      </w:r>
      <w:proofErr w:type="spellStart"/>
      <w:r w:rsidRPr="00B1269C">
        <w:rPr>
          <w:lang w:val="en-US"/>
        </w:rPr>
        <w:t>System.out.println</w:t>
      </w:r>
      <w:proofErr w:type="spellEnd"/>
      <w:r w:rsidRPr="00B1269C">
        <w:rPr>
          <w:lang w:val="en-US"/>
        </w:rPr>
        <w:t xml:space="preserve">("Count: " + </w:t>
      </w:r>
      <w:proofErr w:type="spellStart"/>
      <w:r w:rsidRPr="00B1269C">
        <w:rPr>
          <w:lang w:val="en-US"/>
        </w:rPr>
        <w:t>counter.getCount</w:t>
      </w:r>
      <w:proofErr w:type="spellEnd"/>
      <w:r w:rsidRPr="00B1269C">
        <w:rPr>
          <w:lang w:val="en-US"/>
        </w:rPr>
        <w:t>());</w:t>
      </w:r>
    </w:p>
    <w:p w14:paraId="172FBE11" w14:textId="77777777" w:rsidR="00B1269C" w:rsidRPr="00B1269C" w:rsidRDefault="00B1269C" w:rsidP="00B1269C">
      <w:pPr>
        <w:rPr>
          <w:lang w:val="en-US"/>
        </w:rPr>
      </w:pPr>
      <w:r w:rsidRPr="00B1269C">
        <w:rPr>
          <w:lang w:val="en-US"/>
        </w:rPr>
        <w:t xml:space="preserve">    }</w:t>
      </w:r>
    </w:p>
    <w:p w14:paraId="7CD0C949" w14:textId="1D9B3E89" w:rsidR="00B1269C" w:rsidRDefault="00B1269C">
      <w:pPr>
        <w:rPr>
          <w:lang w:val="en-US"/>
        </w:rPr>
      </w:pPr>
      <w:r w:rsidRPr="00B1269C">
        <w:rPr>
          <w:lang w:val="en-US"/>
        </w:rPr>
        <w:t>}</w:t>
      </w:r>
    </w:p>
    <w:p w14:paraId="59F8C08E" w14:textId="48CE0334" w:rsidR="00D370F1" w:rsidRDefault="00D370F1" w:rsidP="001B2184">
      <w:pPr>
        <w:spacing w:after="0" w:line="240" w:lineRule="auto"/>
        <w:divId w:val="621574930"/>
        <w:rPr>
          <w:rFonts w:ascii="Courier" w:eastAsiaTheme="minorEastAsia" w:hAnsi="Courier" w:cs="Times New Roman"/>
          <w:color w:val="ABB2BF"/>
          <w:kern w:val="0"/>
          <w:sz w:val="21"/>
          <w:szCs w:val="21"/>
          <w:lang w:eastAsia="en-GB"/>
          <w14:ligatures w14:val="none"/>
        </w:rPr>
      </w:pPr>
    </w:p>
    <w:p w14:paraId="00510E1C" w14:textId="77777777" w:rsidR="003E0DA9" w:rsidRDefault="003E0DA9" w:rsidP="001B2184">
      <w:pPr>
        <w:spacing w:after="0" w:line="240" w:lineRule="auto"/>
        <w:divId w:val="621574930"/>
        <w:rPr>
          <w:rFonts w:ascii="Courier" w:eastAsiaTheme="minorEastAsia" w:hAnsi="Courier" w:cs="Times New Roman"/>
          <w:color w:val="ABB2BF"/>
          <w:kern w:val="0"/>
          <w:sz w:val="21"/>
          <w:szCs w:val="21"/>
          <w:lang w:eastAsia="en-GB"/>
          <w14:ligatures w14:val="none"/>
        </w:rPr>
      </w:pPr>
    </w:p>
    <w:p w14:paraId="7C82D27D" w14:textId="7DE4C068" w:rsidR="003E0DA9" w:rsidRDefault="003E0DA9" w:rsidP="001B2184">
      <w:pPr>
        <w:spacing w:after="0" w:line="240" w:lineRule="auto"/>
        <w:divId w:val="621574930"/>
        <w:rPr>
          <w:lang w:val="en-US"/>
        </w:rPr>
      </w:pPr>
    </w:p>
    <w:p w14:paraId="2AA931EB" w14:textId="77777777" w:rsidR="003E0DA9" w:rsidRDefault="003E0DA9" w:rsidP="001B2184">
      <w:pPr>
        <w:spacing w:after="0" w:line="240" w:lineRule="auto"/>
        <w:divId w:val="621574930"/>
        <w:rPr>
          <w:lang w:val="en-US"/>
        </w:rPr>
      </w:pPr>
      <w:r>
        <w:rPr>
          <w:lang w:val="en-US"/>
        </w:rPr>
        <w:t>Interview questions by backend developer?</w:t>
      </w:r>
    </w:p>
    <w:p w14:paraId="0076E57F" w14:textId="77777777" w:rsidR="008F0F59" w:rsidRPr="008F0F59" w:rsidRDefault="003E0DA9" w:rsidP="008F0F59">
      <w:pPr>
        <w:spacing w:after="0" w:line="240" w:lineRule="auto"/>
        <w:divId w:val="621574930"/>
        <w:rPr>
          <w:b/>
          <w:bCs/>
        </w:rPr>
      </w:pPr>
      <w:r>
        <w:rPr>
          <w:lang w:val="en-US"/>
        </w:rPr>
        <w:t>A,</w:t>
      </w:r>
      <w:r>
        <w:rPr>
          <w:lang w:val="en-US"/>
        </w:rPr>
        <w:br/>
      </w:r>
      <w:r w:rsidR="008F0F59" w:rsidRPr="008F0F59">
        <w:rPr>
          <w:b/>
          <w:bCs/>
        </w:rPr>
        <w:t>Q1. What are issues without volatile keyword in Java?</w:t>
      </w:r>
    </w:p>
    <w:p w14:paraId="6C4EDF33" w14:textId="77777777" w:rsidR="008F0F59" w:rsidRPr="008F0F59" w:rsidRDefault="008F0F59" w:rsidP="008F0F59">
      <w:pPr>
        <w:spacing w:after="0" w:line="240" w:lineRule="auto"/>
        <w:divId w:val="621574930"/>
      </w:pPr>
      <w:r w:rsidRPr="008F0F59">
        <w:t>Without the volatile keyword, changes made to a variable by one thread may not be visible to other threads immediately. This can lead to issues such as:</w:t>
      </w:r>
    </w:p>
    <w:p w14:paraId="28D58BDC" w14:textId="77777777" w:rsidR="008F0F59" w:rsidRPr="008F0F59" w:rsidRDefault="008F0F59" w:rsidP="008F0F59">
      <w:pPr>
        <w:numPr>
          <w:ilvl w:val="0"/>
          <w:numId w:val="3"/>
        </w:numPr>
        <w:spacing w:after="0" w:line="240" w:lineRule="auto"/>
        <w:divId w:val="621574930"/>
      </w:pPr>
      <w:r w:rsidRPr="008F0F59">
        <w:rPr>
          <w:b/>
          <w:bCs/>
        </w:rPr>
        <w:t>Visibility Problems</w:t>
      </w:r>
      <w:r w:rsidRPr="008F0F59">
        <w:t>: Threads may see stale values of the variable.</w:t>
      </w:r>
    </w:p>
    <w:p w14:paraId="23633E55" w14:textId="77777777" w:rsidR="008F0F59" w:rsidRPr="008F0F59" w:rsidRDefault="008F0F59" w:rsidP="008F0F59">
      <w:pPr>
        <w:numPr>
          <w:ilvl w:val="0"/>
          <w:numId w:val="3"/>
        </w:numPr>
        <w:spacing w:after="0" w:line="240" w:lineRule="auto"/>
        <w:divId w:val="621574930"/>
      </w:pPr>
      <w:r w:rsidRPr="008F0F59">
        <w:rPr>
          <w:b/>
          <w:bCs/>
        </w:rPr>
        <w:t>Reordering</w:t>
      </w:r>
      <w:r w:rsidRPr="008F0F59">
        <w:t xml:space="preserve">: The compiler or processor may reorder instructions, leading to unexpected </w:t>
      </w:r>
      <w:proofErr w:type="spellStart"/>
      <w:r w:rsidRPr="008F0F59">
        <w:t>behavior</w:t>
      </w:r>
      <w:proofErr w:type="spellEnd"/>
      <w:r w:rsidRPr="008F0F59">
        <w:t>.</w:t>
      </w:r>
    </w:p>
    <w:p w14:paraId="315AFA54" w14:textId="77777777" w:rsidR="008F0F59" w:rsidRPr="008F0F59" w:rsidRDefault="008F0F59" w:rsidP="008F0F59">
      <w:pPr>
        <w:spacing w:after="0" w:line="240" w:lineRule="auto"/>
        <w:divId w:val="621574930"/>
        <w:rPr>
          <w:b/>
          <w:bCs/>
        </w:rPr>
      </w:pPr>
      <w:r w:rsidRPr="008F0F59">
        <w:rPr>
          <w:b/>
          <w:bCs/>
        </w:rPr>
        <w:t>Q2. What is volatile keyword in Java?</w:t>
      </w:r>
    </w:p>
    <w:p w14:paraId="0A422BE1" w14:textId="77777777" w:rsidR="008F0F59" w:rsidRPr="008F0F59" w:rsidRDefault="008F0F59" w:rsidP="008F0F59">
      <w:pPr>
        <w:spacing w:after="0" w:line="240" w:lineRule="auto"/>
        <w:divId w:val="621574930"/>
      </w:pPr>
      <w:r w:rsidRPr="008F0F59">
        <w:t>The volatile keyword in Java is used to mark a variable as being stored in main memory. This ensures that:</w:t>
      </w:r>
    </w:p>
    <w:p w14:paraId="279A1588" w14:textId="77777777" w:rsidR="008F0F59" w:rsidRPr="008F0F59" w:rsidRDefault="008F0F59" w:rsidP="008F0F59">
      <w:pPr>
        <w:numPr>
          <w:ilvl w:val="0"/>
          <w:numId w:val="4"/>
        </w:numPr>
        <w:spacing w:after="0" w:line="240" w:lineRule="auto"/>
        <w:divId w:val="621574930"/>
      </w:pPr>
      <w:r w:rsidRPr="008F0F59">
        <w:rPr>
          <w:b/>
          <w:bCs/>
        </w:rPr>
        <w:t>Visibility</w:t>
      </w:r>
      <w:r w:rsidRPr="008F0F59">
        <w:t>: Changes to the variable are immediately visible to all threads.</w:t>
      </w:r>
    </w:p>
    <w:p w14:paraId="5D38BE1F" w14:textId="77777777" w:rsidR="008F0F59" w:rsidRPr="008F0F59" w:rsidRDefault="008F0F59" w:rsidP="008F0F59">
      <w:pPr>
        <w:numPr>
          <w:ilvl w:val="0"/>
          <w:numId w:val="4"/>
        </w:numPr>
        <w:spacing w:after="0" w:line="240" w:lineRule="auto"/>
        <w:divId w:val="621574930"/>
      </w:pPr>
      <w:r w:rsidRPr="008F0F59">
        <w:rPr>
          <w:b/>
          <w:bCs/>
        </w:rPr>
        <w:t>No Caching</w:t>
      </w:r>
      <w:r w:rsidRPr="008F0F59">
        <w:t>: The variable is not cached in thread-local memory.</w:t>
      </w:r>
    </w:p>
    <w:p w14:paraId="64E2A28C" w14:textId="77777777" w:rsidR="008F0F59" w:rsidRPr="008F0F59" w:rsidRDefault="008F0F59" w:rsidP="008F0F59">
      <w:pPr>
        <w:spacing w:after="0" w:line="240" w:lineRule="auto"/>
        <w:divId w:val="621574930"/>
        <w:rPr>
          <w:b/>
          <w:bCs/>
        </w:rPr>
      </w:pPr>
      <w:r w:rsidRPr="008F0F59">
        <w:rPr>
          <w:b/>
          <w:bCs/>
        </w:rPr>
        <w:t>Q3. Why we need multiple threads?</w:t>
      </w:r>
    </w:p>
    <w:p w14:paraId="6582B54A" w14:textId="77777777" w:rsidR="008F0F59" w:rsidRPr="008F0F59" w:rsidRDefault="008F0F59" w:rsidP="008F0F59">
      <w:pPr>
        <w:numPr>
          <w:ilvl w:val="0"/>
          <w:numId w:val="5"/>
        </w:numPr>
        <w:spacing w:after="0" w:line="240" w:lineRule="auto"/>
        <w:divId w:val="621574930"/>
      </w:pPr>
      <w:r w:rsidRPr="008F0F59">
        <w:rPr>
          <w:b/>
          <w:bCs/>
        </w:rPr>
        <w:t>Concurrency</w:t>
      </w:r>
      <w:r w:rsidRPr="008F0F59">
        <w:t>: To perform multiple tasks simultaneously.</w:t>
      </w:r>
    </w:p>
    <w:p w14:paraId="6271CF51" w14:textId="77777777" w:rsidR="008F0F59" w:rsidRPr="008F0F59" w:rsidRDefault="008F0F59" w:rsidP="008F0F59">
      <w:pPr>
        <w:numPr>
          <w:ilvl w:val="0"/>
          <w:numId w:val="5"/>
        </w:numPr>
        <w:spacing w:after="0" w:line="240" w:lineRule="auto"/>
        <w:divId w:val="621574930"/>
      </w:pPr>
      <w:r w:rsidRPr="008F0F59">
        <w:rPr>
          <w:b/>
          <w:bCs/>
        </w:rPr>
        <w:t>Responsiveness</w:t>
      </w:r>
      <w:r w:rsidRPr="008F0F59">
        <w:t>: To keep applications responsive (e.g., UI applications).</w:t>
      </w:r>
    </w:p>
    <w:p w14:paraId="432B44CC" w14:textId="77777777" w:rsidR="008F0F59" w:rsidRPr="008F0F59" w:rsidRDefault="008F0F59" w:rsidP="008F0F59">
      <w:pPr>
        <w:numPr>
          <w:ilvl w:val="0"/>
          <w:numId w:val="5"/>
        </w:numPr>
        <w:spacing w:after="0" w:line="240" w:lineRule="auto"/>
        <w:divId w:val="621574930"/>
      </w:pPr>
      <w:r w:rsidRPr="008F0F59">
        <w:rPr>
          <w:b/>
          <w:bCs/>
        </w:rPr>
        <w:t>Resource Utilization</w:t>
      </w:r>
      <w:r w:rsidRPr="008F0F59">
        <w:t>: To utilize multiple CPU cores effectively.</w:t>
      </w:r>
    </w:p>
    <w:p w14:paraId="6DFB0EF0" w14:textId="77777777" w:rsidR="008F0F59" w:rsidRPr="008F0F59" w:rsidRDefault="008F0F59" w:rsidP="008F0F59">
      <w:pPr>
        <w:numPr>
          <w:ilvl w:val="0"/>
          <w:numId w:val="5"/>
        </w:numPr>
        <w:spacing w:after="0" w:line="240" w:lineRule="auto"/>
        <w:divId w:val="621574930"/>
      </w:pPr>
      <w:r w:rsidRPr="008F0F59">
        <w:rPr>
          <w:b/>
          <w:bCs/>
        </w:rPr>
        <w:t>Separation of Concerns</w:t>
      </w:r>
      <w:r w:rsidRPr="008F0F59">
        <w:t>: To separate different tasks into different threads.</w:t>
      </w:r>
    </w:p>
    <w:p w14:paraId="5378FC4E" w14:textId="77777777" w:rsidR="008F0F59" w:rsidRPr="008F0F59" w:rsidRDefault="008F0F59" w:rsidP="008F0F59">
      <w:pPr>
        <w:spacing w:after="0" w:line="240" w:lineRule="auto"/>
        <w:divId w:val="621574930"/>
        <w:rPr>
          <w:b/>
          <w:bCs/>
        </w:rPr>
      </w:pPr>
      <w:r w:rsidRPr="008F0F59">
        <w:rPr>
          <w:b/>
          <w:bCs/>
        </w:rPr>
        <w:t>Q4. What are different ways to create Threads in Java?</w:t>
      </w:r>
    </w:p>
    <w:p w14:paraId="6374248F" w14:textId="77777777" w:rsidR="008F0F59" w:rsidRPr="008F0F59" w:rsidRDefault="008F0F59" w:rsidP="008F0F59">
      <w:pPr>
        <w:numPr>
          <w:ilvl w:val="0"/>
          <w:numId w:val="6"/>
        </w:numPr>
        <w:spacing w:after="0" w:line="240" w:lineRule="auto"/>
        <w:divId w:val="621574930"/>
      </w:pPr>
      <w:r w:rsidRPr="008F0F59">
        <w:rPr>
          <w:b/>
          <w:bCs/>
        </w:rPr>
        <w:t>Extending Thread Class</w:t>
      </w:r>
      <w:r w:rsidRPr="008F0F59">
        <w:t>: Create a new class that extends Thread and override the run method.</w:t>
      </w:r>
    </w:p>
    <w:p w14:paraId="79AB7530" w14:textId="77777777" w:rsidR="008F0F59" w:rsidRPr="008F0F59" w:rsidRDefault="008F0F59" w:rsidP="008F0F59">
      <w:pPr>
        <w:numPr>
          <w:ilvl w:val="0"/>
          <w:numId w:val="6"/>
        </w:numPr>
        <w:spacing w:after="0" w:line="240" w:lineRule="auto"/>
        <w:divId w:val="621574930"/>
      </w:pPr>
      <w:r w:rsidRPr="008F0F59">
        <w:rPr>
          <w:b/>
          <w:bCs/>
        </w:rPr>
        <w:t>Implementing Runnable Interface</w:t>
      </w:r>
      <w:r w:rsidRPr="008F0F59">
        <w:t>: Create a class that implements Runnable and pass an instance of it to a Thread object.</w:t>
      </w:r>
    </w:p>
    <w:p w14:paraId="41BB9A37" w14:textId="77777777" w:rsidR="008F0F59" w:rsidRPr="008F0F59" w:rsidRDefault="008F0F59" w:rsidP="008F0F59">
      <w:pPr>
        <w:numPr>
          <w:ilvl w:val="0"/>
          <w:numId w:val="6"/>
        </w:numPr>
        <w:spacing w:after="0" w:line="240" w:lineRule="auto"/>
        <w:divId w:val="621574930"/>
      </w:pPr>
      <w:r w:rsidRPr="008F0F59">
        <w:rPr>
          <w:b/>
          <w:bCs/>
        </w:rPr>
        <w:t>Using Executor Framework</w:t>
      </w:r>
      <w:r w:rsidRPr="008F0F59">
        <w:t xml:space="preserve">: Use the </w:t>
      </w:r>
      <w:proofErr w:type="spellStart"/>
      <w:r w:rsidRPr="008F0F59">
        <w:t>ExecutorService</w:t>
      </w:r>
      <w:proofErr w:type="spellEnd"/>
      <w:r w:rsidRPr="008F0F59">
        <w:t xml:space="preserve"> to manage and execute threads.</w:t>
      </w:r>
    </w:p>
    <w:p w14:paraId="5517F97C" w14:textId="77777777" w:rsidR="008F0F59" w:rsidRPr="008F0F59" w:rsidRDefault="008F0F59" w:rsidP="008F0F59">
      <w:pPr>
        <w:spacing w:after="0" w:line="240" w:lineRule="auto"/>
        <w:divId w:val="621574930"/>
        <w:rPr>
          <w:b/>
          <w:bCs/>
        </w:rPr>
      </w:pPr>
      <w:r w:rsidRPr="008F0F59">
        <w:rPr>
          <w:b/>
          <w:bCs/>
        </w:rPr>
        <w:t>Q5. List all thread methods in Java?</w:t>
      </w:r>
    </w:p>
    <w:p w14:paraId="13CAEB28" w14:textId="77777777" w:rsidR="008F0F59" w:rsidRPr="008F0F59" w:rsidRDefault="008F0F59" w:rsidP="008F0F59">
      <w:pPr>
        <w:numPr>
          <w:ilvl w:val="0"/>
          <w:numId w:val="7"/>
        </w:numPr>
        <w:spacing w:after="0" w:line="240" w:lineRule="auto"/>
        <w:divId w:val="621574930"/>
      </w:pPr>
      <w:r w:rsidRPr="008F0F59">
        <w:rPr>
          <w:b/>
          <w:bCs/>
        </w:rPr>
        <w:t>start()</w:t>
      </w:r>
      <w:r w:rsidRPr="008F0F59">
        <w:t>: Starts the thread.</w:t>
      </w:r>
    </w:p>
    <w:p w14:paraId="6AAC2097" w14:textId="77777777" w:rsidR="008F0F59" w:rsidRPr="008F0F59" w:rsidRDefault="008F0F59" w:rsidP="008F0F59">
      <w:pPr>
        <w:numPr>
          <w:ilvl w:val="0"/>
          <w:numId w:val="7"/>
        </w:numPr>
        <w:spacing w:after="0" w:line="240" w:lineRule="auto"/>
        <w:divId w:val="621574930"/>
      </w:pPr>
      <w:r w:rsidRPr="008F0F59">
        <w:rPr>
          <w:b/>
          <w:bCs/>
        </w:rPr>
        <w:t>run()</w:t>
      </w:r>
      <w:r w:rsidRPr="008F0F59">
        <w:t>: Contains the code to be executed by the thread.</w:t>
      </w:r>
    </w:p>
    <w:p w14:paraId="686B307F" w14:textId="77777777" w:rsidR="008F0F59" w:rsidRPr="008F0F59" w:rsidRDefault="008F0F59" w:rsidP="008F0F59">
      <w:pPr>
        <w:numPr>
          <w:ilvl w:val="0"/>
          <w:numId w:val="7"/>
        </w:numPr>
        <w:spacing w:after="0" w:line="240" w:lineRule="auto"/>
        <w:divId w:val="621574930"/>
      </w:pPr>
      <w:r w:rsidRPr="008F0F59">
        <w:rPr>
          <w:b/>
          <w:bCs/>
        </w:rPr>
        <w:t xml:space="preserve">sleep(long </w:t>
      </w:r>
      <w:proofErr w:type="spellStart"/>
      <w:r w:rsidRPr="008F0F59">
        <w:rPr>
          <w:b/>
          <w:bCs/>
        </w:rPr>
        <w:t>millis</w:t>
      </w:r>
      <w:proofErr w:type="spellEnd"/>
      <w:r w:rsidRPr="008F0F59">
        <w:rPr>
          <w:b/>
          <w:bCs/>
        </w:rPr>
        <w:t>)</w:t>
      </w:r>
      <w:r w:rsidRPr="008F0F59">
        <w:t>: Causes the thread to sleep for the specified time.</w:t>
      </w:r>
    </w:p>
    <w:p w14:paraId="73306AB3" w14:textId="77777777" w:rsidR="008F0F59" w:rsidRPr="008F0F59" w:rsidRDefault="008F0F59" w:rsidP="008F0F59">
      <w:pPr>
        <w:numPr>
          <w:ilvl w:val="0"/>
          <w:numId w:val="7"/>
        </w:numPr>
        <w:spacing w:after="0" w:line="240" w:lineRule="auto"/>
        <w:divId w:val="621574930"/>
      </w:pPr>
      <w:r w:rsidRPr="008F0F59">
        <w:rPr>
          <w:b/>
          <w:bCs/>
        </w:rPr>
        <w:t>join()</w:t>
      </w:r>
      <w:r w:rsidRPr="008F0F59">
        <w:t>: Waits for the thread to die.</w:t>
      </w:r>
    </w:p>
    <w:p w14:paraId="237A4AD1" w14:textId="77777777" w:rsidR="008F0F59" w:rsidRPr="008F0F59" w:rsidRDefault="008F0F59" w:rsidP="008F0F59">
      <w:pPr>
        <w:numPr>
          <w:ilvl w:val="0"/>
          <w:numId w:val="7"/>
        </w:numPr>
        <w:spacing w:after="0" w:line="240" w:lineRule="auto"/>
        <w:divId w:val="621574930"/>
      </w:pPr>
      <w:r w:rsidRPr="008F0F59">
        <w:rPr>
          <w:b/>
          <w:bCs/>
        </w:rPr>
        <w:t>interrupt()</w:t>
      </w:r>
      <w:r w:rsidRPr="008F0F59">
        <w:t>: Interrupts the thread.</w:t>
      </w:r>
    </w:p>
    <w:p w14:paraId="2594FC15" w14:textId="77777777" w:rsidR="008F0F59" w:rsidRPr="008F0F59" w:rsidRDefault="008F0F59" w:rsidP="008F0F59">
      <w:pPr>
        <w:numPr>
          <w:ilvl w:val="0"/>
          <w:numId w:val="7"/>
        </w:numPr>
        <w:spacing w:after="0" w:line="240" w:lineRule="auto"/>
        <w:divId w:val="621574930"/>
      </w:pPr>
      <w:proofErr w:type="spellStart"/>
      <w:r w:rsidRPr="008F0F59">
        <w:rPr>
          <w:b/>
          <w:bCs/>
        </w:rPr>
        <w:t>isAlive</w:t>
      </w:r>
      <w:proofErr w:type="spellEnd"/>
      <w:r w:rsidRPr="008F0F59">
        <w:rPr>
          <w:b/>
          <w:bCs/>
        </w:rPr>
        <w:t>()</w:t>
      </w:r>
      <w:r w:rsidRPr="008F0F59">
        <w:t>: Checks if the thread is alive.</w:t>
      </w:r>
    </w:p>
    <w:p w14:paraId="5F978865" w14:textId="77777777" w:rsidR="008F0F59" w:rsidRPr="008F0F59" w:rsidRDefault="008F0F59" w:rsidP="008F0F59">
      <w:pPr>
        <w:numPr>
          <w:ilvl w:val="0"/>
          <w:numId w:val="7"/>
        </w:numPr>
        <w:spacing w:after="0" w:line="240" w:lineRule="auto"/>
        <w:divId w:val="621574930"/>
      </w:pPr>
      <w:proofErr w:type="spellStart"/>
      <w:r w:rsidRPr="008F0F59">
        <w:rPr>
          <w:b/>
          <w:bCs/>
        </w:rPr>
        <w:t>getName</w:t>
      </w:r>
      <w:proofErr w:type="spellEnd"/>
      <w:r w:rsidRPr="008F0F59">
        <w:rPr>
          <w:b/>
          <w:bCs/>
        </w:rPr>
        <w:t>()</w:t>
      </w:r>
      <w:r w:rsidRPr="008F0F59">
        <w:t>: Returns the name of the thread.</w:t>
      </w:r>
    </w:p>
    <w:p w14:paraId="53587191" w14:textId="77777777" w:rsidR="008F0F59" w:rsidRPr="008F0F59" w:rsidRDefault="008F0F59" w:rsidP="008F0F59">
      <w:pPr>
        <w:numPr>
          <w:ilvl w:val="0"/>
          <w:numId w:val="7"/>
        </w:numPr>
        <w:spacing w:after="0" w:line="240" w:lineRule="auto"/>
        <w:divId w:val="621574930"/>
      </w:pPr>
      <w:proofErr w:type="spellStart"/>
      <w:r w:rsidRPr="008F0F59">
        <w:rPr>
          <w:b/>
          <w:bCs/>
        </w:rPr>
        <w:t>setName</w:t>
      </w:r>
      <w:proofErr w:type="spellEnd"/>
      <w:r w:rsidRPr="008F0F59">
        <w:rPr>
          <w:b/>
          <w:bCs/>
        </w:rPr>
        <w:t>(String name)</w:t>
      </w:r>
      <w:r w:rsidRPr="008F0F59">
        <w:t>: Sets the name of the thread.</w:t>
      </w:r>
    </w:p>
    <w:p w14:paraId="0309B094" w14:textId="77777777" w:rsidR="008F0F59" w:rsidRPr="008F0F59" w:rsidRDefault="008F0F59" w:rsidP="008F0F59">
      <w:pPr>
        <w:numPr>
          <w:ilvl w:val="0"/>
          <w:numId w:val="7"/>
        </w:numPr>
        <w:spacing w:after="0" w:line="240" w:lineRule="auto"/>
        <w:divId w:val="621574930"/>
      </w:pPr>
      <w:proofErr w:type="spellStart"/>
      <w:r w:rsidRPr="008F0F59">
        <w:rPr>
          <w:b/>
          <w:bCs/>
        </w:rPr>
        <w:t>getPriority</w:t>
      </w:r>
      <w:proofErr w:type="spellEnd"/>
      <w:r w:rsidRPr="008F0F59">
        <w:rPr>
          <w:b/>
          <w:bCs/>
        </w:rPr>
        <w:t>()</w:t>
      </w:r>
      <w:r w:rsidRPr="008F0F59">
        <w:t>: Returns the priority of the thread.</w:t>
      </w:r>
    </w:p>
    <w:p w14:paraId="25C7DCA2" w14:textId="77777777" w:rsidR="008F0F59" w:rsidRPr="008F0F59" w:rsidRDefault="008F0F59" w:rsidP="008F0F59">
      <w:pPr>
        <w:numPr>
          <w:ilvl w:val="0"/>
          <w:numId w:val="7"/>
        </w:numPr>
        <w:spacing w:after="0" w:line="240" w:lineRule="auto"/>
        <w:divId w:val="621574930"/>
      </w:pPr>
      <w:proofErr w:type="spellStart"/>
      <w:r w:rsidRPr="008F0F59">
        <w:rPr>
          <w:b/>
          <w:bCs/>
        </w:rPr>
        <w:t>setPriority</w:t>
      </w:r>
      <w:proofErr w:type="spellEnd"/>
      <w:r w:rsidRPr="008F0F59">
        <w:rPr>
          <w:b/>
          <w:bCs/>
        </w:rPr>
        <w:t>(int priority)</w:t>
      </w:r>
      <w:r w:rsidRPr="008F0F59">
        <w:t>: Sets the priority of the thread.</w:t>
      </w:r>
    </w:p>
    <w:p w14:paraId="7F67F589" w14:textId="77777777" w:rsidR="008F0F59" w:rsidRPr="008F0F59" w:rsidRDefault="008F0F59" w:rsidP="008F0F59">
      <w:pPr>
        <w:spacing w:after="0" w:line="240" w:lineRule="auto"/>
        <w:divId w:val="621574930"/>
        <w:rPr>
          <w:b/>
          <w:bCs/>
        </w:rPr>
      </w:pPr>
      <w:r w:rsidRPr="008F0F59">
        <w:rPr>
          <w:b/>
          <w:bCs/>
        </w:rPr>
        <w:t xml:space="preserve">Q6. What is </w:t>
      </w:r>
      <w:proofErr w:type="spellStart"/>
      <w:r w:rsidRPr="008F0F59">
        <w:rPr>
          <w:b/>
          <w:bCs/>
        </w:rPr>
        <w:t>ThreadLocal</w:t>
      </w:r>
      <w:proofErr w:type="spellEnd"/>
      <w:r w:rsidRPr="008F0F59">
        <w:rPr>
          <w:b/>
          <w:bCs/>
        </w:rPr>
        <w:t xml:space="preserve"> class in Java?</w:t>
      </w:r>
    </w:p>
    <w:p w14:paraId="524392F0" w14:textId="77777777" w:rsidR="008F0F59" w:rsidRPr="008F0F59" w:rsidRDefault="008F0F59" w:rsidP="008F0F59">
      <w:pPr>
        <w:spacing w:after="0" w:line="240" w:lineRule="auto"/>
        <w:divId w:val="621574930"/>
      </w:pPr>
      <w:proofErr w:type="spellStart"/>
      <w:r w:rsidRPr="008F0F59">
        <w:t>ThreadLocal</w:t>
      </w:r>
      <w:proofErr w:type="spellEnd"/>
      <w:r w:rsidRPr="008F0F59">
        <w:t xml:space="preserve"> is a class that provides thread-local variables. Each thread accessing such a variable has its own, independently initialized copy of the variable.</w:t>
      </w:r>
    </w:p>
    <w:p w14:paraId="0568D8EF" w14:textId="77777777" w:rsidR="008F0F59" w:rsidRPr="008F0F59" w:rsidRDefault="008F0F59" w:rsidP="008F0F59">
      <w:pPr>
        <w:spacing w:after="0" w:line="240" w:lineRule="auto"/>
        <w:divId w:val="621574930"/>
        <w:rPr>
          <w:b/>
          <w:bCs/>
        </w:rPr>
      </w:pPr>
      <w:r w:rsidRPr="008F0F59">
        <w:rPr>
          <w:b/>
          <w:bCs/>
        </w:rPr>
        <w:lastRenderedPageBreak/>
        <w:t>Q7. Explain differences between synchronized keyword, Lock, and Semaphore for managing thread synchronization?</w:t>
      </w:r>
    </w:p>
    <w:p w14:paraId="2256F0D7" w14:textId="77777777" w:rsidR="008F0F59" w:rsidRPr="008F0F59" w:rsidRDefault="008F0F59" w:rsidP="008F0F59">
      <w:pPr>
        <w:numPr>
          <w:ilvl w:val="0"/>
          <w:numId w:val="8"/>
        </w:numPr>
        <w:spacing w:after="0" w:line="240" w:lineRule="auto"/>
        <w:divId w:val="621574930"/>
      </w:pPr>
      <w:r w:rsidRPr="008F0F59">
        <w:rPr>
          <w:b/>
          <w:bCs/>
        </w:rPr>
        <w:t>synchronized keyword</w:t>
      </w:r>
      <w:r w:rsidRPr="008F0F59">
        <w:t>: Provides a simple way to lock a method or block of code. It is intrinsic and cannot be interrupted.</w:t>
      </w:r>
    </w:p>
    <w:p w14:paraId="7C621B6E" w14:textId="77777777" w:rsidR="008F0F59" w:rsidRPr="008F0F59" w:rsidRDefault="008F0F59" w:rsidP="008F0F59">
      <w:pPr>
        <w:numPr>
          <w:ilvl w:val="0"/>
          <w:numId w:val="8"/>
        </w:numPr>
        <w:spacing w:after="0" w:line="240" w:lineRule="auto"/>
        <w:divId w:val="621574930"/>
      </w:pPr>
      <w:r w:rsidRPr="008F0F59">
        <w:rPr>
          <w:b/>
          <w:bCs/>
        </w:rPr>
        <w:t>Lock</w:t>
      </w:r>
      <w:r w:rsidRPr="008F0F59">
        <w:t>: Provides more flexible and sophisticated locking mechanisms. It can be interrupted and supports multiple conditions.</w:t>
      </w:r>
    </w:p>
    <w:p w14:paraId="5AC3350F" w14:textId="77777777" w:rsidR="008F0F59" w:rsidRPr="008F0F59" w:rsidRDefault="008F0F59" w:rsidP="008F0F59">
      <w:pPr>
        <w:numPr>
          <w:ilvl w:val="0"/>
          <w:numId w:val="8"/>
        </w:numPr>
        <w:spacing w:after="0" w:line="240" w:lineRule="auto"/>
        <w:divId w:val="621574930"/>
      </w:pPr>
      <w:r w:rsidRPr="008F0F59">
        <w:rPr>
          <w:b/>
          <w:bCs/>
        </w:rPr>
        <w:t>Semaphore</w:t>
      </w:r>
      <w:r w:rsidRPr="008F0F59">
        <w:t>: Controls access to a resource by multiple threads. It allows a specified number of threads to access a resource concurrently.</w:t>
      </w:r>
    </w:p>
    <w:p w14:paraId="0DD76216" w14:textId="77777777" w:rsidR="008F0F59" w:rsidRPr="008F0F59" w:rsidRDefault="008F0F59" w:rsidP="008F0F59">
      <w:pPr>
        <w:spacing w:after="0" w:line="240" w:lineRule="auto"/>
        <w:divId w:val="621574930"/>
        <w:rPr>
          <w:b/>
          <w:bCs/>
        </w:rPr>
      </w:pPr>
      <w:r w:rsidRPr="008F0F59">
        <w:rPr>
          <w:b/>
          <w:bCs/>
        </w:rPr>
        <w:t xml:space="preserve">Q8. What is </w:t>
      </w:r>
      <w:proofErr w:type="spellStart"/>
      <w:r w:rsidRPr="008F0F59">
        <w:rPr>
          <w:b/>
          <w:bCs/>
        </w:rPr>
        <w:t>Livelock</w:t>
      </w:r>
      <w:proofErr w:type="spellEnd"/>
      <w:r w:rsidRPr="008F0F59">
        <w:rPr>
          <w:b/>
          <w:bCs/>
        </w:rPr>
        <w:t xml:space="preserve"> in multithreading?</w:t>
      </w:r>
    </w:p>
    <w:p w14:paraId="1ADA8D1B" w14:textId="77777777" w:rsidR="008F0F59" w:rsidRPr="008F0F59" w:rsidRDefault="008F0F59" w:rsidP="008F0F59">
      <w:pPr>
        <w:spacing w:after="0" w:line="240" w:lineRule="auto"/>
        <w:divId w:val="621574930"/>
      </w:pPr>
      <w:proofErr w:type="spellStart"/>
      <w:r w:rsidRPr="008F0F59">
        <w:t>Livelock</w:t>
      </w:r>
      <w:proofErr w:type="spellEnd"/>
      <w:r w:rsidRPr="008F0F59">
        <w:t xml:space="preserve"> occurs when two or more threads continuously change their state in response to each other without making any progress. It is similar to deadlock but the threads are not blocked.</w:t>
      </w:r>
    </w:p>
    <w:p w14:paraId="4D64179B" w14:textId="77777777" w:rsidR="008F0F59" w:rsidRPr="008F0F59" w:rsidRDefault="008F0F59" w:rsidP="008F0F59">
      <w:pPr>
        <w:spacing w:after="0" w:line="240" w:lineRule="auto"/>
        <w:divId w:val="621574930"/>
        <w:rPr>
          <w:b/>
          <w:bCs/>
        </w:rPr>
      </w:pPr>
      <w:r w:rsidRPr="008F0F59">
        <w:rPr>
          <w:b/>
          <w:bCs/>
        </w:rPr>
        <w:t>Q9. What is Deadlock in multithreading?</w:t>
      </w:r>
    </w:p>
    <w:p w14:paraId="13EA6423" w14:textId="77777777" w:rsidR="008F0F59" w:rsidRPr="008F0F59" w:rsidRDefault="008F0F59" w:rsidP="008F0F59">
      <w:pPr>
        <w:spacing w:after="0" w:line="240" w:lineRule="auto"/>
        <w:divId w:val="621574930"/>
      </w:pPr>
      <w:r w:rsidRPr="008F0F59">
        <w:t>Deadlock occurs when two or more threads are blocked forever, waiting for each other to release resources. This happens when there is a circular dependency on resources.</w:t>
      </w:r>
    </w:p>
    <w:p w14:paraId="2210497D" w14:textId="77777777" w:rsidR="008F0F59" w:rsidRPr="008F0F59" w:rsidRDefault="008F0F59" w:rsidP="008F0F59">
      <w:pPr>
        <w:spacing w:after="0" w:line="240" w:lineRule="auto"/>
        <w:divId w:val="621574930"/>
        <w:rPr>
          <w:b/>
          <w:bCs/>
        </w:rPr>
      </w:pPr>
      <w:r w:rsidRPr="008F0F59">
        <w:rPr>
          <w:b/>
          <w:bCs/>
        </w:rPr>
        <w:t>Q10. What happens if run() method is called without start() in Java threads?</w:t>
      </w:r>
    </w:p>
    <w:p w14:paraId="65E011C8" w14:textId="77777777" w:rsidR="008F0F59" w:rsidRPr="008F0F59" w:rsidRDefault="008F0F59" w:rsidP="008F0F59">
      <w:pPr>
        <w:spacing w:after="0" w:line="240" w:lineRule="auto"/>
        <w:divId w:val="621574930"/>
      </w:pPr>
      <w:r w:rsidRPr="008F0F59">
        <w:t>If the run() method is called directly, it will be executed in the current thread, not in a new thread. The start() method is needed to create a new thread and execute the run() method in that new thread.</w:t>
      </w:r>
    </w:p>
    <w:p w14:paraId="60170989" w14:textId="77777777" w:rsidR="008F0F59" w:rsidRPr="008F0F59" w:rsidRDefault="008F0F59" w:rsidP="008F0F59">
      <w:pPr>
        <w:spacing w:after="0" w:line="240" w:lineRule="auto"/>
        <w:divId w:val="621574930"/>
        <w:rPr>
          <w:b/>
          <w:bCs/>
        </w:rPr>
      </w:pPr>
      <w:r w:rsidRPr="008F0F59">
        <w:rPr>
          <w:b/>
          <w:bCs/>
        </w:rPr>
        <w:t>Q11. What is the use of a Thread Pool in Java?</w:t>
      </w:r>
    </w:p>
    <w:p w14:paraId="6ED5AB7A" w14:textId="77777777" w:rsidR="008F0F59" w:rsidRPr="008F0F59" w:rsidRDefault="008F0F59" w:rsidP="008F0F59">
      <w:pPr>
        <w:spacing w:after="0" w:line="240" w:lineRule="auto"/>
        <w:divId w:val="621574930"/>
      </w:pPr>
      <w:r w:rsidRPr="008F0F59">
        <w:t>A thread pool manages a pool of worker threads. It allows for reusing threads for multiple tasks, reducing the overhead of creating and destroying threads. It also helps in managing the number of concurrent threads.</w:t>
      </w:r>
    </w:p>
    <w:p w14:paraId="162057F1" w14:textId="77777777" w:rsidR="008F0F59" w:rsidRPr="008F0F59" w:rsidRDefault="008F0F59" w:rsidP="008F0F59">
      <w:pPr>
        <w:spacing w:after="0" w:line="240" w:lineRule="auto"/>
        <w:divId w:val="621574930"/>
        <w:rPr>
          <w:b/>
          <w:bCs/>
        </w:rPr>
      </w:pPr>
      <w:r w:rsidRPr="008F0F59">
        <w:rPr>
          <w:b/>
          <w:bCs/>
        </w:rPr>
        <w:t xml:space="preserve">Q12. What is </w:t>
      </w:r>
      <w:proofErr w:type="spellStart"/>
      <w:r w:rsidRPr="008F0F59">
        <w:rPr>
          <w:b/>
          <w:bCs/>
        </w:rPr>
        <w:t>IllegalMonitorStateException</w:t>
      </w:r>
      <w:proofErr w:type="spellEnd"/>
      <w:r w:rsidRPr="008F0F59">
        <w:rPr>
          <w:b/>
          <w:bCs/>
        </w:rPr>
        <w:t>?</w:t>
      </w:r>
    </w:p>
    <w:p w14:paraId="71DA6C53" w14:textId="77777777" w:rsidR="008F0F59" w:rsidRPr="008F0F59" w:rsidRDefault="008F0F59" w:rsidP="008F0F59">
      <w:pPr>
        <w:spacing w:after="0" w:line="240" w:lineRule="auto"/>
        <w:divId w:val="621574930"/>
      </w:pPr>
      <w:proofErr w:type="spellStart"/>
      <w:r w:rsidRPr="008F0F59">
        <w:t>IllegalMonitorStateException</w:t>
      </w:r>
      <w:proofErr w:type="spellEnd"/>
      <w:r w:rsidRPr="008F0F59">
        <w:t xml:space="preserve"> is thrown when a thread tries to wait, notify, or </w:t>
      </w:r>
      <w:proofErr w:type="spellStart"/>
      <w:r w:rsidRPr="008F0F59">
        <w:t>notifyAll</w:t>
      </w:r>
      <w:proofErr w:type="spellEnd"/>
      <w:r w:rsidRPr="008F0F59">
        <w:t xml:space="preserve"> on an object without holding the intrinsic lock on that object.</w:t>
      </w:r>
    </w:p>
    <w:p w14:paraId="637A99B2" w14:textId="77777777" w:rsidR="008F0F59" w:rsidRPr="008F0F59" w:rsidRDefault="008F0F59" w:rsidP="008F0F59">
      <w:pPr>
        <w:spacing w:after="0" w:line="240" w:lineRule="auto"/>
        <w:divId w:val="621574930"/>
        <w:rPr>
          <w:b/>
          <w:bCs/>
        </w:rPr>
      </w:pPr>
      <w:r w:rsidRPr="008F0F59">
        <w:rPr>
          <w:b/>
          <w:bCs/>
        </w:rPr>
        <w:t>Q13. What are atomic variables?</w:t>
      </w:r>
    </w:p>
    <w:p w14:paraId="71673114" w14:textId="77777777" w:rsidR="008F0F59" w:rsidRPr="008F0F59" w:rsidRDefault="008F0F59" w:rsidP="008F0F59">
      <w:pPr>
        <w:spacing w:after="0" w:line="240" w:lineRule="auto"/>
        <w:divId w:val="621574930"/>
      </w:pPr>
      <w:r w:rsidRPr="008F0F59">
        <w:t xml:space="preserve">Atomic variables are variables that provide atomic operations for reading and writing. They are part of the </w:t>
      </w:r>
      <w:proofErr w:type="spellStart"/>
      <w:r w:rsidRPr="008F0F59">
        <w:t>java.util.concurrent.atomic</w:t>
      </w:r>
      <w:proofErr w:type="spellEnd"/>
      <w:r w:rsidRPr="008F0F59">
        <w:t xml:space="preserve"> package and ensure thread-safe operations without using synchronization.</w:t>
      </w:r>
    </w:p>
    <w:p w14:paraId="1ED2D04B" w14:textId="77777777" w:rsidR="008F0F59" w:rsidRPr="008F0F59" w:rsidRDefault="008F0F59" w:rsidP="008F0F59">
      <w:pPr>
        <w:spacing w:after="0" w:line="240" w:lineRule="auto"/>
        <w:divId w:val="621574930"/>
        <w:rPr>
          <w:b/>
          <w:bCs/>
        </w:rPr>
      </w:pPr>
      <w:r w:rsidRPr="008F0F59">
        <w:rPr>
          <w:b/>
          <w:bCs/>
        </w:rPr>
        <w:t>Q14. Object level locking vs class level locking?</w:t>
      </w:r>
    </w:p>
    <w:p w14:paraId="188D82D3" w14:textId="77777777" w:rsidR="008F0F59" w:rsidRPr="008F0F59" w:rsidRDefault="008F0F59" w:rsidP="008F0F59">
      <w:pPr>
        <w:numPr>
          <w:ilvl w:val="0"/>
          <w:numId w:val="9"/>
        </w:numPr>
        <w:spacing w:after="0" w:line="240" w:lineRule="auto"/>
        <w:divId w:val="621574930"/>
      </w:pPr>
      <w:r w:rsidRPr="008F0F59">
        <w:rPr>
          <w:b/>
          <w:bCs/>
        </w:rPr>
        <w:t>Object Level Locking</w:t>
      </w:r>
      <w:r w:rsidRPr="008F0F59">
        <w:t>: Locks the instance of the class. Only one thread can execute synchronized instance methods on the same object.</w:t>
      </w:r>
    </w:p>
    <w:p w14:paraId="07E08743" w14:textId="77777777" w:rsidR="008F0F59" w:rsidRPr="008F0F59" w:rsidRDefault="008F0F59" w:rsidP="008F0F59">
      <w:pPr>
        <w:numPr>
          <w:ilvl w:val="0"/>
          <w:numId w:val="9"/>
        </w:numPr>
        <w:spacing w:after="0" w:line="240" w:lineRule="auto"/>
        <w:divId w:val="621574930"/>
      </w:pPr>
      <w:r w:rsidRPr="008F0F59">
        <w:rPr>
          <w:b/>
          <w:bCs/>
        </w:rPr>
        <w:t>Class Level Locking</w:t>
      </w:r>
      <w:r w:rsidRPr="008F0F59">
        <w:t>: Locks the class itself. Only one thread can execute synchronized static methods on the class.</w:t>
      </w:r>
    </w:p>
    <w:p w14:paraId="4BB1C811" w14:textId="77777777" w:rsidR="008F0F59" w:rsidRPr="008F0F59" w:rsidRDefault="008F0F59" w:rsidP="008F0F59">
      <w:pPr>
        <w:spacing w:after="0" w:line="240" w:lineRule="auto"/>
        <w:divId w:val="621574930"/>
        <w:rPr>
          <w:b/>
          <w:bCs/>
        </w:rPr>
      </w:pPr>
      <w:r w:rsidRPr="008F0F59">
        <w:rPr>
          <w:b/>
          <w:bCs/>
        </w:rPr>
        <w:t xml:space="preserve">Q15. What is </w:t>
      </w:r>
      <w:proofErr w:type="spellStart"/>
      <w:r w:rsidRPr="008F0F59">
        <w:rPr>
          <w:b/>
          <w:bCs/>
        </w:rPr>
        <w:t>CompletableFuture</w:t>
      </w:r>
      <w:proofErr w:type="spellEnd"/>
      <w:r w:rsidRPr="008F0F59">
        <w:rPr>
          <w:b/>
          <w:bCs/>
        </w:rPr>
        <w:t>, how is it different from Runnable?</w:t>
      </w:r>
    </w:p>
    <w:p w14:paraId="7E550CE3" w14:textId="77777777" w:rsidR="008F0F59" w:rsidRPr="008F0F59" w:rsidRDefault="008F0F59" w:rsidP="008F0F59">
      <w:pPr>
        <w:spacing w:after="0" w:line="240" w:lineRule="auto"/>
        <w:divId w:val="621574930"/>
      </w:pPr>
      <w:proofErr w:type="spellStart"/>
      <w:r w:rsidRPr="008F0F59">
        <w:t>CompletableFuture</w:t>
      </w:r>
      <w:proofErr w:type="spellEnd"/>
      <w:r w:rsidRPr="008F0F59">
        <w:t xml:space="preserve"> is a class that represents a future result of an asynchronous computation. It provides methods to handle the result once it is available. Unlike Runnable, which does not return a result, </w:t>
      </w:r>
      <w:proofErr w:type="spellStart"/>
      <w:r w:rsidRPr="008F0F59">
        <w:t>CompletableFuture</w:t>
      </w:r>
      <w:proofErr w:type="spellEnd"/>
      <w:r w:rsidRPr="008F0F59">
        <w:t xml:space="preserve"> can return a result and handle exceptions.</w:t>
      </w:r>
    </w:p>
    <w:p w14:paraId="1FDC6311" w14:textId="77777777" w:rsidR="008F0F59" w:rsidRPr="008F0F59" w:rsidRDefault="008F0F59" w:rsidP="008F0F59">
      <w:pPr>
        <w:spacing w:after="0" w:line="240" w:lineRule="auto"/>
        <w:divId w:val="621574930"/>
        <w:rPr>
          <w:b/>
          <w:bCs/>
        </w:rPr>
      </w:pPr>
      <w:r w:rsidRPr="008F0F59">
        <w:rPr>
          <w:b/>
          <w:bCs/>
        </w:rPr>
        <w:t xml:space="preserve">Q16. Example of </w:t>
      </w:r>
      <w:proofErr w:type="spellStart"/>
      <w:r w:rsidRPr="008F0F59">
        <w:rPr>
          <w:b/>
          <w:bCs/>
        </w:rPr>
        <w:t>CompletableFuture</w:t>
      </w:r>
      <w:proofErr w:type="spellEnd"/>
      <w:r w:rsidRPr="008F0F59">
        <w:rPr>
          <w:b/>
          <w:bCs/>
        </w:rPr>
        <w:t xml:space="preserve"> using </w:t>
      </w:r>
      <w:proofErr w:type="spellStart"/>
      <w:r w:rsidRPr="008F0F59">
        <w:rPr>
          <w:b/>
          <w:bCs/>
        </w:rPr>
        <w:t>thenApply</w:t>
      </w:r>
      <w:proofErr w:type="spellEnd"/>
      <w:r w:rsidRPr="008F0F59">
        <w:rPr>
          <w:b/>
          <w:bCs/>
        </w:rPr>
        <w:t xml:space="preserve"> and other methods?</w:t>
      </w:r>
    </w:p>
    <w:p w14:paraId="64D14DBA" w14:textId="77777777" w:rsidR="008F0F59" w:rsidRPr="008F0F59" w:rsidRDefault="008F0F59" w:rsidP="008F0F59">
      <w:pPr>
        <w:spacing w:after="0" w:line="240" w:lineRule="auto"/>
        <w:divId w:val="621574930"/>
      </w:pPr>
      <w:r w:rsidRPr="008F0F59">
        <w:t xml:space="preserve">import </w:t>
      </w:r>
      <w:proofErr w:type="spellStart"/>
      <w:r w:rsidRPr="008F0F59">
        <w:t>java.util.concurrent.CompletableFuture</w:t>
      </w:r>
      <w:proofErr w:type="spellEnd"/>
      <w:r w:rsidRPr="008F0F59">
        <w:t>;</w:t>
      </w:r>
    </w:p>
    <w:p w14:paraId="4C9FCE82" w14:textId="77777777" w:rsidR="008F0F59" w:rsidRPr="008F0F59" w:rsidRDefault="008F0F59" w:rsidP="008F0F59">
      <w:pPr>
        <w:spacing w:after="0" w:line="240" w:lineRule="auto"/>
        <w:divId w:val="621574930"/>
      </w:pPr>
    </w:p>
    <w:p w14:paraId="29C22752" w14:textId="77777777" w:rsidR="008F0F59" w:rsidRPr="008F0F59" w:rsidRDefault="008F0F59" w:rsidP="008F0F59">
      <w:pPr>
        <w:spacing w:after="0" w:line="240" w:lineRule="auto"/>
        <w:divId w:val="621574930"/>
      </w:pPr>
      <w:r w:rsidRPr="008F0F59">
        <w:t xml:space="preserve">public class </w:t>
      </w:r>
      <w:proofErr w:type="spellStart"/>
      <w:r w:rsidRPr="008F0F59">
        <w:t>CompletableFutureExample</w:t>
      </w:r>
      <w:proofErr w:type="spellEnd"/>
      <w:r w:rsidRPr="008F0F59">
        <w:t xml:space="preserve"> {</w:t>
      </w:r>
    </w:p>
    <w:p w14:paraId="186B4351" w14:textId="77777777" w:rsidR="008F0F59" w:rsidRPr="008F0F59" w:rsidRDefault="008F0F59" w:rsidP="008F0F59">
      <w:pPr>
        <w:spacing w:after="0" w:line="240" w:lineRule="auto"/>
        <w:divId w:val="621574930"/>
      </w:pPr>
      <w:r w:rsidRPr="008F0F59">
        <w:t xml:space="preserve">    public static void main(String[] </w:t>
      </w:r>
      <w:proofErr w:type="spellStart"/>
      <w:r w:rsidRPr="008F0F59">
        <w:t>args</w:t>
      </w:r>
      <w:proofErr w:type="spellEnd"/>
      <w:r w:rsidRPr="008F0F59">
        <w:t>) {</w:t>
      </w:r>
    </w:p>
    <w:p w14:paraId="66023BB0" w14:textId="77777777" w:rsidR="008F0F59" w:rsidRPr="008F0F59" w:rsidRDefault="008F0F59" w:rsidP="008F0F59">
      <w:pPr>
        <w:spacing w:after="0" w:line="240" w:lineRule="auto"/>
        <w:divId w:val="621574930"/>
      </w:pPr>
      <w:r w:rsidRPr="008F0F59">
        <w:t xml:space="preserve">        </w:t>
      </w:r>
      <w:proofErr w:type="spellStart"/>
      <w:r w:rsidRPr="008F0F59">
        <w:t>CompletableFuture</w:t>
      </w:r>
      <w:proofErr w:type="spellEnd"/>
      <w:r w:rsidRPr="008F0F59">
        <w:t xml:space="preserve">&lt;Integer&gt; future = </w:t>
      </w:r>
      <w:proofErr w:type="spellStart"/>
      <w:r w:rsidRPr="008F0F59">
        <w:t>CompletableFuture.supplyAsync</w:t>
      </w:r>
      <w:proofErr w:type="spellEnd"/>
      <w:r w:rsidRPr="008F0F59">
        <w:t>(() -&gt; 10)</w:t>
      </w:r>
    </w:p>
    <w:p w14:paraId="7EB8B0CA" w14:textId="77777777" w:rsidR="008F0F59" w:rsidRPr="008F0F59" w:rsidRDefault="008F0F59" w:rsidP="008F0F59">
      <w:pPr>
        <w:spacing w:after="0" w:line="240" w:lineRule="auto"/>
        <w:divId w:val="621574930"/>
      </w:pPr>
      <w:r w:rsidRPr="008F0F59">
        <w:t xml:space="preserve">            .</w:t>
      </w:r>
      <w:proofErr w:type="spellStart"/>
      <w:r w:rsidRPr="008F0F59">
        <w:t>thenApply</w:t>
      </w:r>
      <w:proofErr w:type="spellEnd"/>
      <w:r w:rsidRPr="008F0F59">
        <w:t>(result -&gt; result * 2)</w:t>
      </w:r>
    </w:p>
    <w:p w14:paraId="0E633E21" w14:textId="77777777" w:rsidR="008F0F59" w:rsidRPr="008F0F59" w:rsidRDefault="008F0F59" w:rsidP="008F0F59">
      <w:pPr>
        <w:spacing w:after="0" w:line="240" w:lineRule="auto"/>
        <w:divId w:val="621574930"/>
      </w:pPr>
      <w:r w:rsidRPr="008F0F59">
        <w:t xml:space="preserve">            .</w:t>
      </w:r>
      <w:proofErr w:type="spellStart"/>
      <w:r w:rsidRPr="008F0F59">
        <w:t>thenApply</w:t>
      </w:r>
      <w:proofErr w:type="spellEnd"/>
      <w:r w:rsidRPr="008F0F59">
        <w:t>(result -&gt; result + 5);</w:t>
      </w:r>
    </w:p>
    <w:p w14:paraId="10533E80" w14:textId="77777777" w:rsidR="008F0F59" w:rsidRPr="008F0F59" w:rsidRDefault="008F0F59" w:rsidP="008F0F59">
      <w:pPr>
        <w:spacing w:after="0" w:line="240" w:lineRule="auto"/>
        <w:divId w:val="621574930"/>
      </w:pPr>
    </w:p>
    <w:p w14:paraId="6491650D" w14:textId="77777777" w:rsidR="008F0F59" w:rsidRPr="008F0F59" w:rsidRDefault="008F0F59" w:rsidP="008F0F59">
      <w:pPr>
        <w:spacing w:after="0" w:line="240" w:lineRule="auto"/>
        <w:divId w:val="621574930"/>
      </w:pPr>
      <w:r w:rsidRPr="008F0F59">
        <w:t xml:space="preserve">        </w:t>
      </w:r>
      <w:proofErr w:type="spellStart"/>
      <w:r w:rsidRPr="008F0F59">
        <w:t>future.thenAccept</w:t>
      </w:r>
      <w:proofErr w:type="spellEnd"/>
      <w:r w:rsidRPr="008F0F59">
        <w:t xml:space="preserve">(result -&gt; </w:t>
      </w:r>
      <w:proofErr w:type="spellStart"/>
      <w:r w:rsidRPr="008F0F59">
        <w:t>System.out.println</w:t>
      </w:r>
      <w:proofErr w:type="spellEnd"/>
      <w:r w:rsidRPr="008F0F59">
        <w:t>("Result: " + result));</w:t>
      </w:r>
    </w:p>
    <w:p w14:paraId="38DE9889" w14:textId="77777777" w:rsidR="008F0F59" w:rsidRPr="008F0F59" w:rsidRDefault="008F0F59" w:rsidP="008F0F59">
      <w:pPr>
        <w:spacing w:after="0" w:line="240" w:lineRule="auto"/>
        <w:divId w:val="621574930"/>
      </w:pPr>
      <w:r w:rsidRPr="008F0F59">
        <w:t xml:space="preserve">    }</w:t>
      </w:r>
    </w:p>
    <w:p w14:paraId="4E8EA06D" w14:textId="77777777" w:rsidR="008F0F59" w:rsidRPr="008F0F59" w:rsidRDefault="008F0F59" w:rsidP="008F0F59">
      <w:pPr>
        <w:spacing w:after="0" w:line="240" w:lineRule="auto"/>
        <w:divId w:val="621574930"/>
      </w:pPr>
      <w:r w:rsidRPr="008F0F59">
        <w:t>}</w:t>
      </w:r>
    </w:p>
    <w:p w14:paraId="50AD5B93" w14:textId="77777777" w:rsidR="008F0F59" w:rsidRPr="008F0F59" w:rsidRDefault="008F0F59" w:rsidP="008F0F59">
      <w:pPr>
        <w:spacing w:after="0" w:line="240" w:lineRule="auto"/>
        <w:divId w:val="621574930"/>
        <w:rPr>
          <w:b/>
          <w:bCs/>
        </w:rPr>
      </w:pPr>
      <w:r w:rsidRPr="008F0F59">
        <w:rPr>
          <w:b/>
          <w:bCs/>
        </w:rPr>
        <w:t>Q17. How would you ensure that a piece of code is executed by only one thread at a time?</w:t>
      </w:r>
    </w:p>
    <w:p w14:paraId="259EF869" w14:textId="77777777" w:rsidR="008F0F59" w:rsidRPr="008F0F59" w:rsidRDefault="008F0F59" w:rsidP="008F0F59">
      <w:pPr>
        <w:numPr>
          <w:ilvl w:val="0"/>
          <w:numId w:val="10"/>
        </w:numPr>
        <w:spacing w:after="0" w:line="240" w:lineRule="auto"/>
        <w:divId w:val="621574930"/>
      </w:pPr>
      <w:r w:rsidRPr="008F0F59">
        <w:rPr>
          <w:b/>
          <w:bCs/>
        </w:rPr>
        <w:lastRenderedPageBreak/>
        <w:t>synchronized keyword</w:t>
      </w:r>
      <w:r w:rsidRPr="008F0F59">
        <w:t>: Use the synchronized keyword to lock the method or block of code.</w:t>
      </w:r>
    </w:p>
    <w:p w14:paraId="5EAC9E19" w14:textId="77777777" w:rsidR="008F0F59" w:rsidRPr="008F0F59" w:rsidRDefault="008F0F59" w:rsidP="008F0F59">
      <w:pPr>
        <w:numPr>
          <w:ilvl w:val="0"/>
          <w:numId w:val="10"/>
        </w:numPr>
        <w:spacing w:after="0" w:line="240" w:lineRule="auto"/>
        <w:divId w:val="621574930"/>
      </w:pPr>
      <w:r w:rsidRPr="008F0F59">
        <w:rPr>
          <w:b/>
          <w:bCs/>
        </w:rPr>
        <w:t>Lock</w:t>
      </w:r>
      <w:r w:rsidRPr="008F0F59">
        <w:t>: Use ReentrantLock to lock the code.</w:t>
      </w:r>
    </w:p>
    <w:p w14:paraId="1F3A09A3" w14:textId="77777777" w:rsidR="008F0F59" w:rsidRPr="008F0F59" w:rsidRDefault="008F0F59" w:rsidP="008F0F59">
      <w:pPr>
        <w:spacing w:after="0" w:line="240" w:lineRule="auto"/>
        <w:divId w:val="621574930"/>
        <w:rPr>
          <w:b/>
          <w:bCs/>
        </w:rPr>
      </w:pPr>
      <w:r w:rsidRPr="008F0F59">
        <w:rPr>
          <w:b/>
          <w:bCs/>
        </w:rPr>
        <w:t>Q18. What is difference between Executor's submit() and execute() method?</w:t>
      </w:r>
    </w:p>
    <w:p w14:paraId="109082EA" w14:textId="77777777" w:rsidR="008F0F59" w:rsidRPr="008F0F59" w:rsidRDefault="008F0F59" w:rsidP="008F0F59">
      <w:pPr>
        <w:numPr>
          <w:ilvl w:val="0"/>
          <w:numId w:val="11"/>
        </w:numPr>
        <w:spacing w:after="0" w:line="240" w:lineRule="auto"/>
        <w:divId w:val="621574930"/>
      </w:pPr>
      <w:r w:rsidRPr="008F0F59">
        <w:rPr>
          <w:b/>
          <w:bCs/>
        </w:rPr>
        <w:t>execute()</w:t>
      </w:r>
      <w:r w:rsidRPr="008F0F59">
        <w:t>: Executes a Runnable task without returning a result.</w:t>
      </w:r>
    </w:p>
    <w:p w14:paraId="12FB168A" w14:textId="77777777" w:rsidR="008F0F59" w:rsidRPr="008F0F59" w:rsidRDefault="008F0F59" w:rsidP="008F0F59">
      <w:pPr>
        <w:numPr>
          <w:ilvl w:val="0"/>
          <w:numId w:val="11"/>
        </w:numPr>
        <w:spacing w:after="0" w:line="240" w:lineRule="auto"/>
        <w:divId w:val="621574930"/>
      </w:pPr>
      <w:r w:rsidRPr="008F0F59">
        <w:rPr>
          <w:b/>
          <w:bCs/>
        </w:rPr>
        <w:t>submit()</w:t>
      </w:r>
      <w:r w:rsidRPr="008F0F59">
        <w:t>: Executes a Runnable or Callable task and returns a Future representing the result.</w:t>
      </w:r>
    </w:p>
    <w:p w14:paraId="459C6335" w14:textId="77777777" w:rsidR="008F0F59" w:rsidRPr="008F0F59" w:rsidRDefault="008F0F59" w:rsidP="008F0F59">
      <w:pPr>
        <w:spacing w:after="0" w:line="240" w:lineRule="auto"/>
        <w:divId w:val="621574930"/>
        <w:rPr>
          <w:b/>
          <w:bCs/>
        </w:rPr>
      </w:pPr>
      <w:r w:rsidRPr="008F0F59">
        <w:rPr>
          <w:b/>
          <w:bCs/>
        </w:rPr>
        <w:t xml:space="preserve">Q19. Is it safe to iterate over collection returned by </w:t>
      </w:r>
      <w:proofErr w:type="spellStart"/>
      <w:r w:rsidRPr="008F0F59">
        <w:rPr>
          <w:b/>
          <w:bCs/>
        </w:rPr>
        <w:t>Collections.synchronizedCollection</w:t>
      </w:r>
      <w:proofErr w:type="spellEnd"/>
      <w:r w:rsidRPr="008F0F59">
        <w:rPr>
          <w:b/>
          <w:bCs/>
        </w:rPr>
        <w:t>() method, or should we synchronize the iterating code?</w:t>
      </w:r>
    </w:p>
    <w:p w14:paraId="1B96AF23" w14:textId="77777777" w:rsidR="008F0F59" w:rsidRPr="008F0F59" w:rsidRDefault="008F0F59" w:rsidP="008F0F59">
      <w:pPr>
        <w:spacing w:after="0" w:line="240" w:lineRule="auto"/>
        <w:divId w:val="621574930"/>
      </w:pPr>
      <w:r w:rsidRPr="008F0F59">
        <w:t xml:space="preserve">It is not safe to iterate over the collection without additional synchronization. You should synchronize the iterating code to avoid </w:t>
      </w:r>
      <w:proofErr w:type="spellStart"/>
      <w:r w:rsidRPr="008F0F59">
        <w:t>ConcurrentModificationException</w:t>
      </w:r>
      <w:proofErr w:type="spellEnd"/>
      <w:r w:rsidRPr="008F0F59">
        <w:t>.</w:t>
      </w:r>
    </w:p>
    <w:p w14:paraId="7EC9A51B" w14:textId="77777777" w:rsidR="008F0F59" w:rsidRPr="008F0F59" w:rsidRDefault="008F0F59" w:rsidP="008F0F59">
      <w:pPr>
        <w:spacing w:after="0" w:line="240" w:lineRule="auto"/>
        <w:divId w:val="621574930"/>
        <w:rPr>
          <w:b/>
          <w:bCs/>
        </w:rPr>
      </w:pPr>
      <w:r w:rsidRPr="008F0F59">
        <w:rPr>
          <w:b/>
          <w:bCs/>
        </w:rPr>
        <w:t>Q20. Executor Service vs Completable Future?</w:t>
      </w:r>
    </w:p>
    <w:p w14:paraId="18D00362" w14:textId="77777777" w:rsidR="008F0F59" w:rsidRPr="008F0F59" w:rsidRDefault="008F0F59" w:rsidP="008F0F59">
      <w:pPr>
        <w:numPr>
          <w:ilvl w:val="0"/>
          <w:numId w:val="12"/>
        </w:numPr>
        <w:spacing w:after="0" w:line="240" w:lineRule="auto"/>
        <w:divId w:val="621574930"/>
      </w:pPr>
      <w:proofErr w:type="spellStart"/>
      <w:r w:rsidRPr="008F0F59">
        <w:rPr>
          <w:b/>
          <w:bCs/>
        </w:rPr>
        <w:t>ExecutorService</w:t>
      </w:r>
      <w:proofErr w:type="spellEnd"/>
      <w:r w:rsidRPr="008F0F59">
        <w:t>: Manages a pool of threads and provides methods to execute tasks.</w:t>
      </w:r>
    </w:p>
    <w:p w14:paraId="7F1E82C4" w14:textId="77777777" w:rsidR="008F0F59" w:rsidRPr="008F0F59" w:rsidRDefault="008F0F59" w:rsidP="008F0F59">
      <w:pPr>
        <w:numPr>
          <w:ilvl w:val="0"/>
          <w:numId w:val="12"/>
        </w:numPr>
        <w:spacing w:after="0" w:line="240" w:lineRule="auto"/>
        <w:divId w:val="621574930"/>
      </w:pPr>
      <w:proofErr w:type="spellStart"/>
      <w:r w:rsidRPr="008F0F59">
        <w:rPr>
          <w:b/>
          <w:bCs/>
        </w:rPr>
        <w:t>CompletableFuture</w:t>
      </w:r>
      <w:proofErr w:type="spellEnd"/>
      <w:r w:rsidRPr="008F0F59">
        <w:t>: Represents a future result of an asynchronous computation and provides methods to handle the result.</w:t>
      </w:r>
    </w:p>
    <w:p w14:paraId="508B93EF" w14:textId="77777777" w:rsidR="008F0F59" w:rsidRPr="008F0F59" w:rsidRDefault="008F0F59" w:rsidP="008F0F59">
      <w:pPr>
        <w:spacing w:after="0" w:line="240" w:lineRule="auto"/>
        <w:divId w:val="621574930"/>
        <w:rPr>
          <w:b/>
          <w:bCs/>
        </w:rPr>
      </w:pPr>
      <w:r w:rsidRPr="008F0F59">
        <w:rPr>
          <w:b/>
          <w:bCs/>
        </w:rPr>
        <w:t>Q21. How do you join two threads in Java?</w:t>
      </w:r>
    </w:p>
    <w:p w14:paraId="15B7260C" w14:textId="77777777" w:rsidR="008F0F59" w:rsidRPr="008F0F59" w:rsidRDefault="008F0F59" w:rsidP="008F0F59">
      <w:pPr>
        <w:spacing w:after="0" w:line="240" w:lineRule="auto"/>
        <w:divId w:val="621574930"/>
      </w:pPr>
      <w:r w:rsidRPr="008F0F59">
        <w:t>Use the join() method to wait for a thread to finish before continuing execution.</w:t>
      </w:r>
    </w:p>
    <w:p w14:paraId="2E3B5541" w14:textId="77777777" w:rsidR="008F0F59" w:rsidRPr="008F0F59" w:rsidRDefault="008F0F59" w:rsidP="008F0F59">
      <w:pPr>
        <w:spacing w:after="0" w:line="240" w:lineRule="auto"/>
        <w:divId w:val="621574930"/>
      </w:pPr>
      <w:r w:rsidRPr="008F0F59">
        <w:t>thread1.join();</w:t>
      </w:r>
    </w:p>
    <w:p w14:paraId="35426F9D" w14:textId="77777777" w:rsidR="008F0F59" w:rsidRPr="008F0F59" w:rsidRDefault="008F0F59" w:rsidP="008F0F59">
      <w:pPr>
        <w:spacing w:after="0" w:line="240" w:lineRule="auto"/>
        <w:divId w:val="621574930"/>
      </w:pPr>
      <w:r w:rsidRPr="008F0F59">
        <w:t>thread2.join();</w:t>
      </w:r>
    </w:p>
    <w:p w14:paraId="50C09B12" w14:textId="77777777" w:rsidR="008F0F59" w:rsidRPr="008F0F59" w:rsidRDefault="008F0F59" w:rsidP="008F0F59">
      <w:pPr>
        <w:spacing w:after="0" w:line="240" w:lineRule="auto"/>
        <w:divId w:val="621574930"/>
        <w:rPr>
          <w:b/>
          <w:bCs/>
        </w:rPr>
      </w:pPr>
      <w:r w:rsidRPr="008F0F59">
        <w:rPr>
          <w:b/>
          <w:bCs/>
        </w:rPr>
        <w:t>Q22. You have threads T1, T2, and T3. How will you ensure that thread T2 runs after T1 and thread T3 runs after T2?</w:t>
      </w:r>
    </w:p>
    <w:p w14:paraId="0809F4DC" w14:textId="77777777" w:rsidR="008F0F59" w:rsidRPr="008F0F59" w:rsidRDefault="008F0F59" w:rsidP="008F0F59">
      <w:pPr>
        <w:spacing w:after="0" w:line="240" w:lineRule="auto"/>
        <w:divId w:val="621574930"/>
      </w:pPr>
      <w:r w:rsidRPr="008F0F59">
        <w:t>Use the join() method to ensure the order of execution.</w:t>
      </w:r>
    </w:p>
    <w:p w14:paraId="01033DF2" w14:textId="77777777" w:rsidR="008F0F59" w:rsidRPr="008F0F59" w:rsidRDefault="008F0F59" w:rsidP="008F0F59">
      <w:pPr>
        <w:spacing w:after="0" w:line="240" w:lineRule="auto"/>
        <w:divId w:val="621574930"/>
      </w:pPr>
      <w:r w:rsidRPr="008F0F59">
        <w:t>thread1.start();</w:t>
      </w:r>
    </w:p>
    <w:p w14:paraId="746C0BDB" w14:textId="77777777" w:rsidR="008F0F59" w:rsidRPr="008F0F59" w:rsidRDefault="008F0F59" w:rsidP="008F0F59">
      <w:pPr>
        <w:spacing w:after="0" w:line="240" w:lineRule="auto"/>
        <w:divId w:val="621574930"/>
      </w:pPr>
      <w:r w:rsidRPr="008F0F59">
        <w:t>thread1.join();</w:t>
      </w:r>
    </w:p>
    <w:p w14:paraId="700FD16F" w14:textId="77777777" w:rsidR="008F0F59" w:rsidRPr="008F0F59" w:rsidRDefault="008F0F59" w:rsidP="008F0F59">
      <w:pPr>
        <w:spacing w:after="0" w:line="240" w:lineRule="auto"/>
        <w:divId w:val="621574930"/>
      </w:pPr>
      <w:r w:rsidRPr="008F0F59">
        <w:t>thread2.start();</w:t>
      </w:r>
    </w:p>
    <w:p w14:paraId="29E284E3" w14:textId="77777777" w:rsidR="008F0F59" w:rsidRPr="008F0F59" w:rsidRDefault="008F0F59" w:rsidP="008F0F59">
      <w:pPr>
        <w:spacing w:after="0" w:line="240" w:lineRule="auto"/>
        <w:divId w:val="621574930"/>
      </w:pPr>
      <w:r w:rsidRPr="008F0F59">
        <w:t>thread2.join();</w:t>
      </w:r>
    </w:p>
    <w:p w14:paraId="7210D227" w14:textId="77777777" w:rsidR="008F0F59" w:rsidRPr="008F0F59" w:rsidRDefault="008F0F59" w:rsidP="008F0F59">
      <w:pPr>
        <w:spacing w:after="0" w:line="240" w:lineRule="auto"/>
        <w:divId w:val="621574930"/>
      </w:pPr>
      <w:r w:rsidRPr="008F0F59">
        <w:t>thread3.start();</w:t>
      </w:r>
    </w:p>
    <w:p w14:paraId="0A5B0C45" w14:textId="77777777" w:rsidR="008F0F59" w:rsidRPr="008F0F59" w:rsidRDefault="008F0F59" w:rsidP="008F0F59">
      <w:pPr>
        <w:spacing w:after="0" w:line="240" w:lineRule="auto"/>
        <w:divId w:val="621574930"/>
        <w:rPr>
          <w:b/>
          <w:bCs/>
        </w:rPr>
      </w:pPr>
      <w:r w:rsidRPr="008F0F59">
        <w:rPr>
          <w:b/>
          <w:bCs/>
        </w:rPr>
        <w:t>Q23. Can we start a thread twice in Java?</w:t>
      </w:r>
    </w:p>
    <w:p w14:paraId="61F26E55" w14:textId="77777777" w:rsidR="008F0F59" w:rsidRPr="008F0F59" w:rsidRDefault="008F0F59" w:rsidP="008F0F59">
      <w:pPr>
        <w:spacing w:after="0" w:line="240" w:lineRule="auto"/>
        <w:divId w:val="621574930"/>
      </w:pPr>
      <w:r w:rsidRPr="008F0F59">
        <w:t xml:space="preserve">No, once a thread has been started, it cannot be started again. Attempting to start a thread twice will result in an </w:t>
      </w:r>
      <w:proofErr w:type="spellStart"/>
      <w:r w:rsidRPr="008F0F59">
        <w:t>IllegalThreadStateException</w:t>
      </w:r>
      <w:proofErr w:type="spellEnd"/>
      <w:r w:rsidRPr="008F0F59">
        <w:t>.</w:t>
      </w:r>
    </w:p>
    <w:p w14:paraId="2C7FA6B8" w14:textId="77777777" w:rsidR="008F0F59" w:rsidRPr="008F0F59" w:rsidRDefault="008F0F59" w:rsidP="008F0F59">
      <w:pPr>
        <w:spacing w:after="0" w:line="240" w:lineRule="auto"/>
        <w:divId w:val="621574930"/>
        <w:rPr>
          <w:b/>
          <w:bCs/>
        </w:rPr>
      </w:pPr>
      <w:r w:rsidRPr="008F0F59">
        <w:rPr>
          <w:b/>
          <w:bCs/>
        </w:rPr>
        <w:t>Q24. Can we run a thread twice in Java?</w:t>
      </w:r>
    </w:p>
    <w:p w14:paraId="382BB3A4" w14:textId="77777777" w:rsidR="008F0F59" w:rsidRPr="008F0F59" w:rsidRDefault="008F0F59" w:rsidP="008F0F59">
      <w:pPr>
        <w:spacing w:after="0" w:line="240" w:lineRule="auto"/>
        <w:divId w:val="621574930"/>
      </w:pPr>
      <w:r w:rsidRPr="008F0F59">
        <w:t>No, a thread cannot be run twice. Once a thread has completed execution, it cannot be restarted.</w:t>
      </w:r>
    </w:p>
    <w:p w14:paraId="7F976966" w14:textId="77777777" w:rsidR="008F0F59" w:rsidRPr="008F0F59" w:rsidRDefault="008F0F59" w:rsidP="008F0F59">
      <w:pPr>
        <w:spacing w:after="0" w:line="240" w:lineRule="auto"/>
        <w:divId w:val="621574930"/>
        <w:rPr>
          <w:b/>
          <w:bCs/>
        </w:rPr>
      </w:pPr>
      <w:r w:rsidRPr="008F0F59">
        <w:rPr>
          <w:b/>
          <w:bCs/>
        </w:rPr>
        <w:t xml:space="preserve">Q25. Why are wait(), notify(), and </w:t>
      </w:r>
      <w:proofErr w:type="spellStart"/>
      <w:r w:rsidRPr="008F0F59">
        <w:rPr>
          <w:b/>
          <w:bCs/>
        </w:rPr>
        <w:t>notifyAll</w:t>
      </w:r>
      <w:proofErr w:type="spellEnd"/>
      <w:r w:rsidRPr="008F0F59">
        <w:rPr>
          <w:b/>
          <w:bCs/>
        </w:rPr>
        <w:t>() defined in the Object class and not in the Thread class?</w:t>
      </w:r>
    </w:p>
    <w:p w14:paraId="6EB3718D" w14:textId="77777777" w:rsidR="008F0F59" w:rsidRPr="008F0F59" w:rsidRDefault="008F0F59" w:rsidP="008F0F59">
      <w:pPr>
        <w:spacing w:after="0" w:line="240" w:lineRule="auto"/>
        <w:divId w:val="621574930"/>
      </w:pPr>
      <w:r w:rsidRPr="008F0F59">
        <w:t>These methods are defined in the Object class because they are used for inter-thread communication on shared objects. Every object in Java has a monitor, and these methods operate on the monitor of the object.</w:t>
      </w:r>
    </w:p>
    <w:p w14:paraId="75182608" w14:textId="77777777" w:rsidR="008F0F59" w:rsidRPr="008F0F59" w:rsidRDefault="008F0F59" w:rsidP="008F0F59">
      <w:pPr>
        <w:spacing w:after="0" w:line="240" w:lineRule="auto"/>
        <w:divId w:val="621574930"/>
        <w:rPr>
          <w:b/>
          <w:bCs/>
        </w:rPr>
      </w:pPr>
      <w:r w:rsidRPr="008F0F59">
        <w:rPr>
          <w:b/>
          <w:bCs/>
        </w:rPr>
        <w:t>Q26. What are the different ways to achieve synchronization in Java?</w:t>
      </w:r>
    </w:p>
    <w:p w14:paraId="3A77EBD4" w14:textId="77777777" w:rsidR="008F0F59" w:rsidRPr="008F0F59" w:rsidRDefault="008F0F59" w:rsidP="008F0F59">
      <w:pPr>
        <w:numPr>
          <w:ilvl w:val="0"/>
          <w:numId w:val="13"/>
        </w:numPr>
        <w:spacing w:after="0" w:line="240" w:lineRule="auto"/>
        <w:divId w:val="621574930"/>
      </w:pPr>
      <w:r w:rsidRPr="008F0F59">
        <w:rPr>
          <w:b/>
          <w:bCs/>
        </w:rPr>
        <w:t>synchronized keyword</w:t>
      </w:r>
      <w:r w:rsidRPr="008F0F59">
        <w:t>: Use the synchronized keyword to lock methods or blocks of code.</w:t>
      </w:r>
    </w:p>
    <w:p w14:paraId="259F05A6" w14:textId="77777777" w:rsidR="008F0F59" w:rsidRPr="008F0F59" w:rsidRDefault="008F0F59" w:rsidP="008F0F59">
      <w:pPr>
        <w:numPr>
          <w:ilvl w:val="0"/>
          <w:numId w:val="13"/>
        </w:numPr>
        <w:spacing w:after="0" w:line="240" w:lineRule="auto"/>
        <w:divId w:val="621574930"/>
      </w:pPr>
      <w:r w:rsidRPr="008F0F59">
        <w:rPr>
          <w:b/>
          <w:bCs/>
        </w:rPr>
        <w:t>Lock</w:t>
      </w:r>
      <w:r w:rsidRPr="008F0F59">
        <w:t>: Use ReentrantLock for more flexible locking.</w:t>
      </w:r>
    </w:p>
    <w:p w14:paraId="60A87EC7" w14:textId="77777777" w:rsidR="008F0F59" w:rsidRPr="008F0F59" w:rsidRDefault="008F0F59" w:rsidP="008F0F59">
      <w:pPr>
        <w:numPr>
          <w:ilvl w:val="0"/>
          <w:numId w:val="13"/>
        </w:numPr>
        <w:spacing w:after="0" w:line="240" w:lineRule="auto"/>
        <w:divId w:val="621574930"/>
      </w:pPr>
      <w:r w:rsidRPr="008F0F59">
        <w:rPr>
          <w:b/>
          <w:bCs/>
        </w:rPr>
        <w:t>Atomic Variables</w:t>
      </w:r>
      <w:r w:rsidRPr="008F0F59">
        <w:t>: Use atomic variables for thread-safe operations without synchronization.</w:t>
      </w:r>
    </w:p>
    <w:p w14:paraId="3B149174" w14:textId="77777777" w:rsidR="008F0F59" w:rsidRPr="008F0F59" w:rsidRDefault="008F0F59" w:rsidP="008F0F59">
      <w:pPr>
        <w:spacing w:after="0" w:line="240" w:lineRule="auto"/>
        <w:divId w:val="621574930"/>
        <w:rPr>
          <w:b/>
          <w:bCs/>
        </w:rPr>
      </w:pPr>
      <w:r w:rsidRPr="008F0F59">
        <w:rPr>
          <w:b/>
          <w:bCs/>
        </w:rPr>
        <w:t>Q27. Is ++ operation thread safe?</w:t>
      </w:r>
    </w:p>
    <w:p w14:paraId="1F1CDDF8" w14:textId="77777777" w:rsidR="008F0F59" w:rsidRPr="008F0F59" w:rsidRDefault="008F0F59" w:rsidP="008F0F59">
      <w:pPr>
        <w:spacing w:after="0" w:line="240" w:lineRule="auto"/>
        <w:divId w:val="621574930"/>
      </w:pPr>
      <w:r w:rsidRPr="008F0F59">
        <w:t>No, the ++ operation is not thread-safe because it involves multiple steps: reading the value, incrementing it, and writing it back. These steps can be interleaved by multiple threads, leading to incorrect results.</w:t>
      </w:r>
    </w:p>
    <w:p w14:paraId="317C29DE" w14:textId="77777777" w:rsidR="008F0F59" w:rsidRPr="008F0F59" w:rsidRDefault="008F0F59" w:rsidP="008F0F59">
      <w:pPr>
        <w:spacing w:after="0" w:line="240" w:lineRule="auto"/>
        <w:divId w:val="621574930"/>
        <w:rPr>
          <w:b/>
          <w:bCs/>
        </w:rPr>
      </w:pPr>
      <w:r w:rsidRPr="008F0F59">
        <w:rPr>
          <w:b/>
          <w:bCs/>
        </w:rPr>
        <w:t>Q28. You have threads T1, T2, and T3. How will you ensure that thread T2 runs after T1 and thread T3 runs after T2?</w:t>
      </w:r>
    </w:p>
    <w:p w14:paraId="035EFB06" w14:textId="77777777" w:rsidR="008F0F59" w:rsidRPr="008F0F59" w:rsidRDefault="008F0F59" w:rsidP="008F0F59">
      <w:pPr>
        <w:spacing w:after="0" w:line="240" w:lineRule="auto"/>
        <w:divId w:val="621574930"/>
      </w:pPr>
      <w:r w:rsidRPr="008F0F59">
        <w:t>Use the join() method to ensure the order of execution.</w:t>
      </w:r>
    </w:p>
    <w:p w14:paraId="6DD0D2B1" w14:textId="77777777" w:rsidR="008F0F59" w:rsidRPr="008F0F59" w:rsidRDefault="008F0F59" w:rsidP="008F0F59">
      <w:pPr>
        <w:spacing w:after="0" w:line="240" w:lineRule="auto"/>
        <w:divId w:val="621574930"/>
      </w:pPr>
      <w:r w:rsidRPr="008F0F59">
        <w:lastRenderedPageBreak/>
        <w:t>thread1.start();</w:t>
      </w:r>
    </w:p>
    <w:p w14:paraId="7F2FD55F" w14:textId="77777777" w:rsidR="008F0F59" w:rsidRPr="008F0F59" w:rsidRDefault="008F0F59" w:rsidP="008F0F59">
      <w:pPr>
        <w:spacing w:after="0" w:line="240" w:lineRule="auto"/>
        <w:divId w:val="621574930"/>
      </w:pPr>
      <w:r w:rsidRPr="008F0F59">
        <w:t>thread1.join();</w:t>
      </w:r>
    </w:p>
    <w:p w14:paraId="69198E20" w14:textId="77777777" w:rsidR="008F0F59" w:rsidRPr="008F0F59" w:rsidRDefault="008F0F59" w:rsidP="008F0F59">
      <w:pPr>
        <w:spacing w:after="0" w:line="240" w:lineRule="auto"/>
        <w:divId w:val="621574930"/>
      </w:pPr>
      <w:r w:rsidRPr="008F0F59">
        <w:t>thread2.start();</w:t>
      </w:r>
    </w:p>
    <w:p w14:paraId="146E6221" w14:textId="77777777" w:rsidR="008F0F59" w:rsidRPr="008F0F59" w:rsidRDefault="008F0F59" w:rsidP="008F0F59">
      <w:pPr>
        <w:spacing w:after="0" w:line="240" w:lineRule="auto"/>
        <w:divId w:val="621574930"/>
      </w:pPr>
      <w:r w:rsidRPr="008F0F59">
        <w:t>thread2.join();</w:t>
      </w:r>
    </w:p>
    <w:p w14:paraId="69B7532B" w14:textId="77777777" w:rsidR="008F0F59" w:rsidRPr="008F0F59" w:rsidRDefault="008F0F59" w:rsidP="008F0F59">
      <w:pPr>
        <w:spacing w:after="0" w:line="240" w:lineRule="auto"/>
        <w:divId w:val="621574930"/>
      </w:pPr>
      <w:r w:rsidRPr="008F0F59">
        <w:t>thread3.start();</w:t>
      </w:r>
    </w:p>
    <w:p w14:paraId="38FE87E4" w14:textId="77777777" w:rsidR="008F0F59" w:rsidRPr="008F0F59" w:rsidRDefault="008F0F59" w:rsidP="008F0F59">
      <w:pPr>
        <w:spacing w:after="0" w:line="240" w:lineRule="auto"/>
        <w:divId w:val="621574930"/>
        <w:rPr>
          <w:b/>
          <w:bCs/>
        </w:rPr>
      </w:pPr>
      <w:r w:rsidRPr="008F0F59">
        <w:rPr>
          <w:b/>
          <w:bCs/>
        </w:rPr>
        <w:t>Q29. Can we run a thread twice in Java?</w:t>
      </w:r>
    </w:p>
    <w:p w14:paraId="17B0058E" w14:textId="77777777" w:rsidR="008F0F59" w:rsidRPr="008F0F59" w:rsidRDefault="008F0F59" w:rsidP="008F0F59">
      <w:pPr>
        <w:spacing w:after="0" w:line="240" w:lineRule="auto"/>
        <w:divId w:val="621574930"/>
      </w:pPr>
      <w:r w:rsidRPr="008F0F59">
        <w:t>No, a thread cannot be run twice. Once a thread has completed execution, it cannot be restarted.</w:t>
      </w:r>
    </w:p>
    <w:p w14:paraId="56D1D640" w14:textId="77777777" w:rsidR="008F0F59" w:rsidRPr="008F0F59" w:rsidRDefault="008F0F59" w:rsidP="008F0F59">
      <w:pPr>
        <w:spacing w:after="0" w:line="240" w:lineRule="auto"/>
        <w:divId w:val="621574930"/>
        <w:rPr>
          <w:b/>
          <w:bCs/>
        </w:rPr>
      </w:pPr>
      <w:r w:rsidRPr="008F0F59">
        <w:rPr>
          <w:b/>
          <w:bCs/>
        </w:rPr>
        <w:t xml:space="preserve">Q30. Why are wait(), notify(), and </w:t>
      </w:r>
      <w:proofErr w:type="spellStart"/>
      <w:r w:rsidRPr="008F0F59">
        <w:rPr>
          <w:b/>
          <w:bCs/>
        </w:rPr>
        <w:t>notifyAll</w:t>
      </w:r>
      <w:proofErr w:type="spellEnd"/>
      <w:r w:rsidRPr="008F0F59">
        <w:rPr>
          <w:b/>
          <w:bCs/>
        </w:rPr>
        <w:t>() defined in the Object class and not in the Thread class?</w:t>
      </w:r>
    </w:p>
    <w:p w14:paraId="4B1541E5" w14:textId="77777777" w:rsidR="008F0F59" w:rsidRPr="008F0F59" w:rsidRDefault="008F0F59" w:rsidP="008F0F59">
      <w:pPr>
        <w:spacing w:after="0" w:line="240" w:lineRule="auto"/>
        <w:divId w:val="621574930"/>
      </w:pPr>
      <w:r w:rsidRPr="008F0F59">
        <w:t>These methods are defined in the Object class because they are used for inter-thread communication on shared objects. Every object in Java has a monitor, and these methods operate on the monitor of the object.</w:t>
      </w:r>
    </w:p>
    <w:p w14:paraId="098DD692" w14:textId="77777777" w:rsidR="008F0F59" w:rsidRPr="008F0F59" w:rsidRDefault="008F0F59" w:rsidP="008F0F59">
      <w:pPr>
        <w:spacing w:after="0" w:line="240" w:lineRule="auto"/>
        <w:divId w:val="621574930"/>
        <w:rPr>
          <w:b/>
          <w:bCs/>
        </w:rPr>
      </w:pPr>
      <w:r w:rsidRPr="008F0F59">
        <w:rPr>
          <w:b/>
          <w:bCs/>
        </w:rPr>
        <w:t>Q31. What are the different ways to achieve synchronization in Java?</w:t>
      </w:r>
    </w:p>
    <w:p w14:paraId="216D537E" w14:textId="77777777" w:rsidR="008F0F59" w:rsidRPr="008F0F59" w:rsidRDefault="008F0F59" w:rsidP="008F0F59">
      <w:pPr>
        <w:numPr>
          <w:ilvl w:val="0"/>
          <w:numId w:val="14"/>
        </w:numPr>
        <w:spacing w:after="0" w:line="240" w:lineRule="auto"/>
        <w:divId w:val="621574930"/>
      </w:pPr>
      <w:r w:rsidRPr="008F0F59">
        <w:rPr>
          <w:b/>
          <w:bCs/>
        </w:rPr>
        <w:t>synchronized keyword</w:t>
      </w:r>
      <w:r w:rsidRPr="008F0F59">
        <w:t>: Use the synchronized keyword to lock methods or blocks of code.</w:t>
      </w:r>
    </w:p>
    <w:p w14:paraId="7A28C1F1" w14:textId="77777777" w:rsidR="008F0F59" w:rsidRPr="008F0F59" w:rsidRDefault="008F0F59" w:rsidP="008F0F59">
      <w:pPr>
        <w:numPr>
          <w:ilvl w:val="0"/>
          <w:numId w:val="14"/>
        </w:numPr>
        <w:spacing w:after="0" w:line="240" w:lineRule="auto"/>
        <w:divId w:val="621574930"/>
      </w:pPr>
      <w:r w:rsidRPr="008F0F59">
        <w:rPr>
          <w:b/>
          <w:bCs/>
        </w:rPr>
        <w:t>Lock</w:t>
      </w:r>
      <w:r w:rsidRPr="008F0F59">
        <w:t>: Use ReentrantLock for more flexible locking.</w:t>
      </w:r>
    </w:p>
    <w:p w14:paraId="6FC57446" w14:textId="7E6D8DA8" w:rsidR="00876441" w:rsidRPr="00876441" w:rsidRDefault="008F0F59" w:rsidP="001B2184">
      <w:pPr>
        <w:numPr>
          <w:ilvl w:val="0"/>
          <w:numId w:val="14"/>
        </w:numPr>
        <w:spacing w:after="0" w:line="240" w:lineRule="auto"/>
        <w:divId w:val="621574930"/>
      </w:pPr>
      <w:r w:rsidRPr="008F0F59">
        <w:rPr>
          <w:b/>
          <w:bCs/>
        </w:rPr>
        <w:t>Atomic Variables</w:t>
      </w:r>
      <w:r w:rsidRPr="008F0F59">
        <w:t>: Use atomic variables for thread-safe operations without synchronization.</w:t>
      </w:r>
    </w:p>
    <w:p w14:paraId="0329DE23" w14:textId="77777777" w:rsidR="00876441" w:rsidRDefault="00876441" w:rsidP="001B2184">
      <w:pPr>
        <w:spacing w:after="0" w:line="240" w:lineRule="auto"/>
        <w:divId w:val="621574930"/>
        <w:rPr>
          <w:lang w:val="en-US"/>
        </w:rPr>
      </w:pPr>
    </w:p>
    <w:p w14:paraId="2CA0DEC5" w14:textId="1FFFB031" w:rsidR="00876441" w:rsidRPr="00876441" w:rsidRDefault="00876441" w:rsidP="00876441">
      <w:pPr>
        <w:rPr>
          <w:lang w:val="en-US"/>
        </w:rPr>
      </w:pPr>
      <w:r w:rsidRPr="00876441">
        <w:rPr>
          <w:b/>
          <w:bCs/>
        </w:rPr>
        <w:t>Q32. Why are wait() and notify() called from synchronized methods in Java?</w:t>
      </w:r>
    </w:p>
    <w:p w14:paraId="328EF5F9" w14:textId="77777777" w:rsidR="00876441" w:rsidRPr="00876441" w:rsidRDefault="00876441" w:rsidP="00876441">
      <w:pPr>
        <w:spacing w:after="0" w:line="240" w:lineRule="auto"/>
        <w:divId w:val="621574930"/>
      </w:pPr>
      <w:r w:rsidRPr="00876441">
        <w:t>wait() and notify() must be called from synchronized methods or blocks because they require the current thread to hold the intrinsic lock on the object. This ensures that the thread has exclusive access to the object's monitor, preventing race conditions and ensuring proper coordination between threads.</w:t>
      </w:r>
    </w:p>
    <w:p w14:paraId="317F1318" w14:textId="77777777" w:rsidR="00876441" w:rsidRPr="00876441" w:rsidRDefault="00876441" w:rsidP="00876441">
      <w:pPr>
        <w:spacing w:after="0" w:line="240" w:lineRule="auto"/>
        <w:divId w:val="621574930"/>
        <w:rPr>
          <w:b/>
          <w:bCs/>
        </w:rPr>
      </w:pPr>
      <w:r w:rsidRPr="00876441">
        <w:rPr>
          <w:b/>
          <w:bCs/>
        </w:rPr>
        <w:t>Scenario Questions</w:t>
      </w:r>
    </w:p>
    <w:p w14:paraId="730C5E0D" w14:textId="77777777" w:rsidR="00876441" w:rsidRPr="00876441" w:rsidRDefault="00876441" w:rsidP="00876441">
      <w:pPr>
        <w:spacing w:after="0" w:line="240" w:lineRule="auto"/>
        <w:divId w:val="621574930"/>
        <w:rPr>
          <w:b/>
          <w:bCs/>
        </w:rPr>
      </w:pPr>
      <w:r w:rsidRPr="00876441">
        <w:rPr>
          <w:b/>
          <w:bCs/>
        </w:rPr>
        <w:t>Q33. Multithreading Scenario Question1?</w:t>
      </w:r>
    </w:p>
    <w:p w14:paraId="3C810CDD" w14:textId="77777777" w:rsidR="00876441" w:rsidRPr="00876441" w:rsidRDefault="00876441" w:rsidP="00876441">
      <w:pPr>
        <w:spacing w:after="0" w:line="240" w:lineRule="auto"/>
        <w:divId w:val="621574930"/>
      </w:pPr>
      <w:r w:rsidRPr="00876441">
        <w:t>This question seems to be a placeholder. Could you please provide more details or specify the scenario you have in mind?</w:t>
      </w:r>
    </w:p>
    <w:p w14:paraId="3DD742BE" w14:textId="77777777" w:rsidR="00876441" w:rsidRPr="00876441" w:rsidRDefault="00876441" w:rsidP="00876441">
      <w:pPr>
        <w:spacing w:after="0" w:line="240" w:lineRule="auto"/>
        <w:divId w:val="621574930"/>
        <w:rPr>
          <w:b/>
          <w:bCs/>
        </w:rPr>
      </w:pPr>
      <w:r w:rsidRPr="00876441">
        <w:rPr>
          <w:b/>
          <w:bCs/>
        </w:rPr>
        <w:t>Q34. Can you give a scenario where thread starvation occurs?</w:t>
      </w:r>
    </w:p>
    <w:p w14:paraId="06283F4E" w14:textId="77777777" w:rsidR="00876441" w:rsidRPr="00876441" w:rsidRDefault="00876441" w:rsidP="00876441">
      <w:pPr>
        <w:spacing w:after="0" w:line="240" w:lineRule="auto"/>
        <w:divId w:val="621574930"/>
      </w:pPr>
      <w:r w:rsidRPr="00876441">
        <w:t>Thread starvation occurs when a thread is perpetually denied access to resources it needs for execution. This can happen in scenarios where:</w:t>
      </w:r>
    </w:p>
    <w:p w14:paraId="5111435D" w14:textId="77777777" w:rsidR="00876441" w:rsidRPr="00876441" w:rsidRDefault="00876441" w:rsidP="00876441">
      <w:pPr>
        <w:numPr>
          <w:ilvl w:val="0"/>
          <w:numId w:val="15"/>
        </w:numPr>
        <w:spacing w:after="0" w:line="240" w:lineRule="auto"/>
        <w:divId w:val="621574930"/>
      </w:pPr>
      <w:r w:rsidRPr="00876441">
        <w:rPr>
          <w:b/>
          <w:bCs/>
        </w:rPr>
        <w:t>High-Priority Threads</w:t>
      </w:r>
      <w:r w:rsidRPr="00876441">
        <w:t xml:space="preserve">: High-priority threads continuously </w:t>
      </w:r>
      <w:proofErr w:type="spellStart"/>
      <w:r w:rsidRPr="00876441">
        <w:t>preempt</w:t>
      </w:r>
      <w:proofErr w:type="spellEnd"/>
      <w:r w:rsidRPr="00876441">
        <w:t xml:space="preserve"> lower-priority threads.</w:t>
      </w:r>
    </w:p>
    <w:p w14:paraId="1E523130" w14:textId="77777777" w:rsidR="00876441" w:rsidRPr="00876441" w:rsidRDefault="00876441" w:rsidP="00876441">
      <w:pPr>
        <w:numPr>
          <w:ilvl w:val="0"/>
          <w:numId w:val="15"/>
        </w:numPr>
        <w:spacing w:after="0" w:line="240" w:lineRule="auto"/>
        <w:divId w:val="621574930"/>
      </w:pPr>
      <w:r w:rsidRPr="00876441">
        <w:rPr>
          <w:b/>
          <w:bCs/>
        </w:rPr>
        <w:t>Resource Contention</w:t>
      </w:r>
      <w:r w:rsidRPr="00876441">
        <w:t>: A thread is waiting for a resource that is constantly being used by other threads.</w:t>
      </w:r>
    </w:p>
    <w:p w14:paraId="5235AF37" w14:textId="77777777" w:rsidR="00876441" w:rsidRPr="00876441" w:rsidRDefault="00876441" w:rsidP="00876441">
      <w:pPr>
        <w:spacing w:after="0" w:line="240" w:lineRule="auto"/>
        <w:divId w:val="621574930"/>
        <w:rPr>
          <w:b/>
          <w:bCs/>
        </w:rPr>
      </w:pPr>
      <w:r w:rsidRPr="00876441">
        <w:rPr>
          <w:b/>
          <w:bCs/>
        </w:rPr>
        <w:t>Q35. Can you give a scenario where thread starvation occurs?</w:t>
      </w:r>
    </w:p>
    <w:p w14:paraId="708FB455" w14:textId="77777777" w:rsidR="00876441" w:rsidRPr="00876441" w:rsidRDefault="00876441" w:rsidP="00876441">
      <w:pPr>
        <w:spacing w:after="0" w:line="240" w:lineRule="auto"/>
        <w:divId w:val="621574930"/>
      </w:pPr>
      <w:r w:rsidRPr="00876441">
        <w:t>This appears to be a duplicate of Q34. Please let me know if you need a different scenario or more details.</w:t>
      </w:r>
    </w:p>
    <w:p w14:paraId="54061B89" w14:textId="77777777" w:rsidR="00876441" w:rsidRPr="00876441" w:rsidRDefault="00876441" w:rsidP="00876441">
      <w:pPr>
        <w:spacing w:after="0" w:line="240" w:lineRule="auto"/>
        <w:divId w:val="621574930"/>
        <w:rPr>
          <w:b/>
          <w:bCs/>
        </w:rPr>
      </w:pPr>
      <w:r w:rsidRPr="00876441">
        <w:rPr>
          <w:b/>
          <w:bCs/>
        </w:rPr>
        <w:t>Q36. Can we override start method in multithreading?</w:t>
      </w:r>
    </w:p>
    <w:p w14:paraId="095B3DF3" w14:textId="77777777" w:rsidR="00876441" w:rsidRPr="00876441" w:rsidRDefault="00876441" w:rsidP="00876441">
      <w:pPr>
        <w:spacing w:after="0" w:line="240" w:lineRule="auto"/>
        <w:divId w:val="621574930"/>
      </w:pPr>
      <w:r w:rsidRPr="00876441">
        <w:t xml:space="preserve">Yes, you can override the start() method in a thread, but it is not recommended. The start() method is responsible for creating a new thread and invoking the run() method. Overriding it can lead to unexpected </w:t>
      </w:r>
      <w:proofErr w:type="spellStart"/>
      <w:r w:rsidRPr="00876441">
        <w:t>behavior</w:t>
      </w:r>
      <w:proofErr w:type="spellEnd"/>
      <w:r w:rsidRPr="00876441">
        <w:t xml:space="preserve"> and may prevent the thread from starting correctly.</w:t>
      </w:r>
    </w:p>
    <w:p w14:paraId="0C644B54" w14:textId="77777777" w:rsidR="00876441" w:rsidRPr="00876441" w:rsidRDefault="00876441" w:rsidP="00876441">
      <w:pPr>
        <w:spacing w:after="0" w:line="240" w:lineRule="auto"/>
        <w:divId w:val="621574930"/>
        <w:rPr>
          <w:b/>
          <w:bCs/>
        </w:rPr>
      </w:pPr>
      <w:r w:rsidRPr="00876441">
        <w:rPr>
          <w:b/>
          <w:bCs/>
        </w:rPr>
        <w:t>Q37. You are given a paragraph, which contains n number of words, you are given m threads. What you need to do is, each thread should print one word and give the control to the next thread, this way each thread will keep on printing one word, in case the last thread comes, it should invoke the first thread. Printing will repeat until all the words are printed in the paragraph. Finally, all threads should exit gracefully. What kind of synchronization will you use?</w:t>
      </w:r>
    </w:p>
    <w:p w14:paraId="7EAA83E5" w14:textId="77777777" w:rsidR="00876441" w:rsidRPr="00876441" w:rsidRDefault="00876441" w:rsidP="00876441">
      <w:pPr>
        <w:spacing w:after="0" w:line="240" w:lineRule="auto"/>
        <w:divId w:val="621574930"/>
      </w:pPr>
      <w:r w:rsidRPr="00876441">
        <w:t>You can use a combination of synchronized blocks and wait()/notify() methods to achieve this synchronization. Each thread will print a word and then notify the next thread to continue.</w:t>
      </w:r>
    </w:p>
    <w:p w14:paraId="6E92D2BD" w14:textId="77777777" w:rsidR="00876441" w:rsidRPr="00876441" w:rsidRDefault="00876441" w:rsidP="00876441">
      <w:pPr>
        <w:spacing w:after="0" w:line="240" w:lineRule="auto"/>
        <w:divId w:val="621574930"/>
        <w:rPr>
          <w:b/>
          <w:bCs/>
        </w:rPr>
      </w:pPr>
      <w:r w:rsidRPr="00876441">
        <w:rPr>
          <w:b/>
          <w:bCs/>
        </w:rPr>
        <w:lastRenderedPageBreak/>
        <w:t>Q38. We need to fetch a customer’s employee list from an API that returns only 100 employees at a time. The current solution uses a single thread invoking the API with different offsets to retrieve all employees (e.g., 30k), which increases processing time. How would you reduce the time taken for retrieving all the employees for a customer?</w:t>
      </w:r>
    </w:p>
    <w:p w14:paraId="11AB81E4" w14:textId="77777777" w:rsidR="00876441" w:rsidRPr="00876441" w:rsidRDefault="00876441" w:rsidP="00876441">
      <w:pPr>
        <w:spacing w:after="0" w:line="240" w:lineRule="auto"/>
        <w:divId w:val="621574930"/>
      </w:pPr>
      <w:r w:rsidRPr="00876441">
        <w:t xml:space="preserve">You can use multiple threads to fetch the employee list in parallel. Each thread can request a different offset, reducing the overall processing time. Using an </w:t>
      </w:r>
      <w:proofErr w:type="spellStart"/>
      <w:r w:rsidRPr="00876441">
        <w:t>ExecutorService</w:t>
      </w:r>
      <w:proofErr w:type="spellEnd"/>
      <w:r w:rsidRPr="00876441">
        <w:t xml:space="preserve"> to manage the threads can help in efficiently handling the parallel requests.</w:t>
      </w:r>
    </w:p>
    <w:p w14:paraId="7BA2CA96" w14:textId="77777777" w:rsidR="00876441" w:rsidRPr="00876441" w:rsidRDefault="00876441" w:rsidP="00876441">
      <w:pPr>
        <w:spacing w:after="0" w:line="240" w:lineRule="auto"/>
        <w:divId w:val="621574930"/>
        <w:rPr>
          <w:b/>
          <w:bCs/>
        </w:rPr>
      </w:pPr>
      <w:r w:rsidRPr="00876441">
        <w:rPr>
          <w:b/>
          <w:bCs/>
        </w:rPr>
        <w:t>Q39. There are 10 API calls, I need to prioritize the first three responses and other 7 responses as low priority?</w:t>
      </w:r>
    </w:p>
    <w:p w14:paraId="2F42D6A0" w14:textId="77777777" w:rsidR="00876441" w:rsidRPr="00876441" w:rsidRDefault="00876441" w:rsidP="00876441">
      <w:pPr>
        <w:spacing w:after="0" w:line="240" w:lineRule="auto"/>
        <w:divId w:val="621574930"/>
      </w:pPr>
      <w:r w:rsidRPr="00876441">
        <w:t xml:space="preserve">You can use an </w:t>
      </w:r>
      <w:proofErr w:type="spellStart"/>
      <w:r w:rsidRPr="00876441">
        <w:t>ExecutorService</w:t>
      </w:r>
      <w:proofErr w:type="spellEnd"/>
      <w:r w:rsidRPr="00876441">
        <w:t xml:space="preserve"> with a priority queue to manage the API calls. Assign higher priority to the first three API calls and lower priority to the remaining seven. This ensures that the first three calls are processed before the others.</w:t>
      </w:r>
    </w:p>
    <w:p w14:paraId="323094F6" w14:textId="77777777" w:rsidR="00876441" w:rsidRPr="00876441" w:rsidRDefault="00876441" w:rsidP="00876441">
      <w:pPr>
        <w:spacing w:after="0" w:line="240" w:lineRule="auto"/>
        <w:divId w:val="621574930"/>
        <w:rPr>
          <w:b/>
          <w:bCs/>
        </w:rPr>
      </w:pPr>
      <w:r w:rsidRPr="00876441">
        <w:rPr>
          <w:b/>
          <w:bCs/>
        </w:rPr>
        <w:t>Q40. We want to send requests to a 3rd party REST API in parallel, but there shouldn’t be more than 3 in-flight requests at any time. How would you achieve this?</w:t>
      </w:r>
    </w:p>
    <w:p w14:paraId="0CCF7D3C" w14:textId="77777777" w:rsidR="00876441" w:rsidRPr="00876441" w:rsidRDefault="00876441" w:rsidP="00876441">
      <w:pPr>
        <w:spacing w:after="0" w:line="240" w:lineRule="auto"/>
        <w:divId w:val="621574930"/>
      </w:pPr>
      <w:r w:rsidRPr="00876441">
        <w:t>You can use a Semaphore to limit the number of concurrent requests. Initialize the semaphore with a permit count of 3. Each thread acquires a permit before sending a request and releases it after the request is completed.</w:t>
      </w:r>
    </w:p>
    <w:p w14:paraId="0F040E70" w14:textId="77777777" w:rsidR="00876441" w:rsidRPr="00876441" w:rsidRDefault="00876441" w:rsidP="00876441">
      <w:pPr>
        <w:spacing w:after="0" w:line="240" w:lineRule="auto"/>
        <w:divId w:val="621574930"/>
      </w:pPr>
      <w:r w:rsidRPr="00876441">
        <w:t xml:space="preserve">import </w:t>
      </w:r>
      <w:proofErr w:type="spellStart"/>
      <w:r w:rsidRPr="00876441">
        <w:t>java.util.concurrent.Semaphore</w:t>
      </w:r>
      <w:proofErr w:type="spellEnd"/>
      <w:r w:rsidRPr="00876441">
        <w:t>;</w:t>
      </w:r>
    </w:p>
    <w:p w14:paraId="29AA9589" w14:textId="77777777" w:rsidR="00876441" w:rsidRPr="00876441" w:rsidRDefault="00876441" w:rsidP="00876441">
      <w:pPr>
        <w:spacing w:after="0" w:line="240" w:lineRule="auto"/>
        <w:divId w:val="621574930"/>
      </w:pPr>
    </w:p>
    <w:p w14:paraId="1037811D" w14:textId="77777777" w:rsidR="00876441" w:rsidRPr="00876441" w:rsidRDefault="00876441" w:rsidP="00876441">
      <w:pPr>
        <w:spacing w:after="0" w:line="240" w:lineRule="auto"/>
        <w:divId w:val="621574930"/>
      </w:pPr>
      <w:r w:rsidRPr="00876441">
        <w:t xml:space="preserve">public class </w:t>
      </w:r>
      <w:proofErr w:type="spellStart"/>
      <w:r w:rsidRPr="00876441">
        <w:t>ApiRequestManager</w:t>
      </w:r>
      <w:proofErr w:type="spellEnd"/>
      <w:r w:rsidRPr="00876441">
        <w:t xml:space="preserve"> {</w:t>
      </w:r>
    </w:p>
    <w:p w14:paraId="3C60EEEE" w14:textId="77777777" w:rsidR="00876441" w:rsidRPr="00876441" w:rsidRDefault="00876441" w:rsidP="00876441">
      <w:pPr>
        <w:spacing w:after="0" w:line="240" w:lineRule="auto"/>
        <w:divId w:val="621574930"/>
      </w:pPr>
      <w:r w:rsidRPr="00876441">
        <w:t xml:space="preserve">    private static final int MAX_CONCURRENT_REQUESTS = 3;</w:t>
      </w:r>
    </w:p>
    <w:p w14:paraId="6DBAFF8B" w14:textId="77777777" w:rsidR="00876441" w:rsidRPr="00876441" w:rsidRDefault="00876441" w:rsidP="00876441">
      <w:pPr>
        <w:spacing w:after="0" w:line="240" w:lineRule="auto"/>
        <w:divId w:val="621574930"/>
      </w:pPr>
      <w:r w:rsidRPr="00876441">
        <w:t xml:space="preserve">    private final Semaphore </w:t>
      </w:r>
      <w:proofErr w:type="spellStart"/>
      <w:r w:rsidRPr="00876441">
        <w:t>semaphore</w:t>
      </w:r>
      <w:proofErr w:type="spellEnd"/>
      <w:r w:rsidRPr="00876441">
        <w:t xml:space="preserve"> = new Semaphore(MAX_CONCURRENT_REQUESTS);</w:t>
      </w:r>
    </w:p>
    <w:p w14:paraId="39EA6498" w14:textId="77777777" w:rsidR="00876441" w:rsidRPr="00876441" w:rsidRDefault="00876441" w:rsidP="00876441">
      <w:pPr>
        <w:spacing w:after="0" w:line="240" w:lineRule="auto"/>
        <w:divId w:val="621574930"/>
      </w:pPr>
    </w:p>
    <w:p w14:paraId="7021E0AD" w14:textId="77777777" w:rsidR="00876441" w:rsidRPr="00876441" w:rsidRDefault="00876441" w:rsidP="00876441">
      <w:pPr>
        <w:spacing w:after="0" w:line="240" w:lineRule="auto"/>
        <w:divId w:val="621574930"/>
      </w:pPr>
      <w:r w:rsidRPr="00876441">
        <w:t xml:space="preserve">    public void </w:t>
      </w:r>
      <w:proofErr w:type="spellStart"/>
      <w:r w:rsidRPr="00876441">
        <w:t>sendRequest</w:t>
      </w:r>
      <w:proofErr w:type="spellEnd"/>
      <w:r w:rsidRPr="00876441">
        <w:t xml:space="preserve">(Runnable </w:t>
      </w:r>
      <w:proofErr w:type="spellStart"/>
      <w:r w:rsidRPr="00876441">
        <w:t>requestTask</w:t>
      </w:r>
      <w:proofErr w:type="spellEnd"/>
      <w:r w:rsidRPr="00876441">
        <w:t>) {</w:t>
      </w:r>
    </w:p>
    <w:p w14:paraId="5EB5354C" w14:textId="77777777" w:rsidR="00876441" w:rsidRPr="00876441" w:rsidRDefault="00876441" w:rsidP="00876441">
      <w:pPr>
        <w:spacing w:after="0" w:line="240" w:lineRule="auto"/>
        <w:divId w:val="621574930"/>
      </w:pPr>
      <w:r w:rsidRPr="00876441">
        <w:t xml:space="preserve">        try {</w:t>
      </w:r>
    </w:p>
    <w:p w14:paraId="68CA868A" w14:textId="77777777" w:rsidR="00876441" w:rsidRPr="00876441" w:rsidRDefault="00876441" w:rsidP="00876441">
      <w:pPr>
        <w:spacing w:after="0" w:line="240" w:lineRule="auto"/>
        <w:divId w:val="621574930"/>
      </w:pPr>
      <w:r w:rsidRPr="00876441">
        <w:t xml:space="preserve">            </w:t>
      </w:r>
      <w:proofErr w:type="spellStart"/>
      <w:r w:rsidRPr="00876441">
        <w:t>semaphore.acquire</w:t>
      </w:r>
      <w:proofErr w:type="spellEnd"/>
      <w:r w:rsidRPr="00876441">
        <w:t>();</w:t>
      </w:r>
    </w:p>
    <w:p w14:paraId="3C98457C" w14:textId="77777777" w:rsidR="00876441" w:rsidRPr="00876441" w:rsidRDefault="00876441" w:rsidP="00876441">
      <w:pPr>
        <w:spacing w:after="0" w:line="240" w:lineRule="auto"/>
        <w:divId w:val="621574930"/>
      </w:pPr>
      <w:r w:rsidRPr="00876441">
        <w:t xml:space="preserve">            new Thread(() -&gt; {</w:t>
      </w:r>
    </w:p>
    <w:p w14:paraId="38AE685C" w14:textId="77777777" w:rsidR="00876441" w:rsidRPr="00876441" w:rsidRDefault="00876441" w:rsidP="00876441">
      <w:pPr>
        <w:spacing w:after="0" w:line="240" w:lineRule="auto"/>
        <w:divId w:val="621574930"/>
      </w:pPr>
      <w:r w:rsidRPr="00876441">
        <w:t xml:space="preserve">                try {</w:t>
      </w:r>
    </w:p>
    <w:p w14:paraId="15E661BF" w14:textId="77777777" w:rsidR="00876441" w:rsidRPr="00876441" w:rsidRDefault="00876441" w:rsidP="00876441">
      <w:pPr>
        <w:spacing w:after="0" w:line="240" w:lineRule="auto"/>
        <w:divId w:val="621574930"/>
      </w:pPr>
      <w:r w:rsidRPr="00876441">
        <w:t xml:space="preserve">                    </w:t>
      </w:r>
      <w:proofErr w:type="spellStart"/>
      <w:r w:rsidRPr="00876441">
        <w:t>requestTask.run</w:t>
      </w:r>
      <w:proofErr w:type="spellEnd"/>
      <w:r w:rsidRPr="00876441">
        <w:t>();</w:t>
      </w:r>
    </w:p>
    <w:p w14:paraId="4240AB70" w14:textId="77777777" w:rsidR="00876441" w:rsidRPr="00876441" w:rsidRDefault="00876441" w:rsidP="00876441">
      <w:pPr>
        <w:spacing w:after="0" w:line="240" w:lineRule="auto"/>
        <w:divId w:val="621574930"/>
      </w:pPr>
      <w:r w:rsidRPr="00876441">
        <w:t xml:space="preserve">                } finally {</w:t>
      </w:r>
    </w:p>
    <w:p w14:paraId="45FDB35D" w14:textId="77777777" w:rsidR="00876441" w:rsidRPr="00876441" w:rsidRDefault="00876441" w:rsidP="00876441">
      <w:pPr>
        <w:spacing w:after="0" w:line="240" w:lineRule="auto"/>
        <w:divId w:val="621574930"/>
      </w:pPr>
      <w:r w:rsidRPr="00876441">
        <w:t xml:space="preserve">                    </w:t>
      </w:r>
      <w:proofErr w:type="spellStart"/>
      <w:r w:rsidRPr="00876441">
        <w:t>semaphore.release</w:t>
      </w:r>
      <w:proofErr w:type="spellEnd"/>
      <w:r w:rsidRPr="00876441">
        <w:t>();</w:t>
      </w:r>
    </w:p>
    <w:p w14:paraId="30D6E229" w14:textId="77777777" w:rsidR="00876441" w:rsidRPr="00876441" w:rsidRDefault="00876441" w:rsidP="00876441">
      <w:pPr>
        <w:spacing w:after="0" w:line="240" w:lineRule="auto"/>
        <w:divId w:val="621574930"/>
      </w:pPr>
      <w:r w:rsidRPr="00876441">
        <w:t xml:space="preserve">                }</w:t>
      </w:r>
    </w:p>
    <w:p w14:paraId="3EAEFD89" w14:textId="77777777" w:rsidR="00876441" w:rsidRPr="00876441" w:rsidRDefault="00876441" w:rsidP="00876441">
      <w:pPr>
        <w:spacing w:after="0" w:line="240" w:lineRule="auto"/>
        <w:divId w:val="621574930"/>
      </w:pPr>
      <w:r w:rsidRPr="00876441">
        <w:t xml:space="preserve">            }).start();</w:t>
      </w:r>
    </w:p>
    <w:p w14:paraId="5A4144EA" w14:textId="77777777" w:rsidR="00876441" w:rsidRPr="00876441" w:rsidRDefault="00876441" w:rsidP="00876441">
      <w:pPr>
        <w:spacing w:after="0" w:line="240" w:lineRule="auto"/>
        <w:divId w:val="621574930"/>
      </w:pPr>
      <w:r w:rsidRPr="00876441">
        <w:t xml:space="preserve">        } catch (</w:t>
      </w:r>
      <w:proofErr w:type="spellStart"/>
      <w:r w:rsidRPr="00876441">
        <w:t>InterruptedException</w:t>
      </w:r>
      <w:proofErr w:type="spellEnd"/>
      <w:r w:rsidRPr="00876441">
        <w:t xml:space="preserve"> e) {</w:t>
      </w:r>
    </w:p>
    <w:p w14:paraId="14FD9E2D" w14:textId="77777777" w:rsidR="00876441" w:rsidRPr="00876441" w:rsidRDefault="00876441" w:rsidP="00876441">
      <w:pPr>
        <w:spacing w:after="0" w:line="240" w:lineRule="auto"/>
        <w:divId w:val="621574930"/>
      </w:pPr>
      <w:r w:rsidRPr="00876441">
        <w:t xml:space="preserve">            </w:t>
      </w:r>
      <w:proofErr w:type="spellStart"/>
      <w:r w:rsidRPr="00876441">
        <w:t>Thread.currentThread</w:t>
      </w:r>
      <w:proofErr w:type="spellEnd"/>
      <w:r w:rsidRPr="00876441">
        <w:t>().interrupt();</w:t>
      </w:r>
    </w:p>
    <w:p w14:paraId="60A9DDAB" w14:textId="77777777" w:rsidR="00876441" w:rsidRPr="00876441" w:rsidRDefault="00876441" w:rsidP="00876441">
      <w:pPr>
        <w:spacing w:after="0" w:line="240" w:lineRule="auto"/>
        <w:divId w:val="621574930"/>
      </w:pPr>
      <w:r w:rsidRPr="00876441">
        <w:t xml:space="preserve">        }</w:t>
      </w:r>
    </w:p>
    <w:p w14:paraId="6FA9C13C" w14:textId="77777777" w:rsidR="00876441" w:rsidRPr="00876441" w:rsidRDefault="00876441" w:rsidP="00876441">
      <w:pPr>
        <w:spacing w:after="0" w:line="240" w:lineRule="auto"/>
        <w:divId w:val="621574930"/>
      </w:pPr>
      <w:r w:rsidRPr="00876441">
        <w:t xml:space="preserve">    }</w:t>
      </w:r>
    </w:p>
    <w:p w14:paraId="5E670C03" w14:textId="77777777" w:rsidR="00876441" w:rsidRPr="00876441" w:rsidRDefault="00876441" w:rsidP="00876441">
      <w:pPr>
        <w:spacing w:after="0" w:line="240" w:lineRule="auto"/>
        <w:divId w:val="621574930"/>
      </w:pPr>
      <w:r w:rsidRPr="00876441">
        <w:t>}</w:t>
      </w:r>
    </w:p>
    <w:p w14:paraId="3244BA9D" w14:textId="77777777" w:rsidR="00876441" w:rsidRPr="00876441" w:rsidRDefault="00876441" w:rsidP="00876441">
      <w:pPr>
        <w:spacing w:after="0" w:line="240" w:lineRule="auto"/>
        <w:divId w:val="621574930"/>
      </w:pPr>
      <w:r w:rsidRPr="00876441">
        <w:t>This code ensures that no more than 3 requests are in-flight at any given time.</w:t>
      </w:r>
    </w:p>
    <w:p w14:paraId="11B7E59D" w14:textId="77777777" w:rsidR="00876441" w:rsidRPr="00876441" w:rsidRDefault="00876441" w:rsidP="00876441">
      <w:pPr>
        <w:spacing w:after="0" w:line="240" w:lineRule="auto"/>
        <w:divId w:val="621574930"/>
      </w:pPr>
      <w:r w:rsidRPr="00876441">
        <w:t>Would you like more details on any of these topics or have any other questions?</w:t>
      </w:r>
    </w:p>
    <w:p w14:paraId="3170E194" w14:textId="783BA227" w:rsidR="003E0DA9" w:rsidRPr="003E0DA9" w:rsidRDefault="003E0DA9" w:rsidP="001B2184">
      <w:pPr>
        <w:spacing w:after="0" w:line="240" w:lineRule="auto"/>
        <w:divId w:val="621574930"/>
        <w:rPr>
          <w:rFonts w:ascii="Courier" w:eastAsiaTheme="minorEastAsia" w:hAnsi="Courier" w:cs="Times New Roman"/>
          <w:i/>
          <w:iCs/>
          <w:color w:val="ABB2BF"/>
          <w:kern w:val="0"/>
          <w:sz w:val="21"/>
          <w:szCs w:val="21"/>
          <w:lang w:eastAsia="en-GB"/>
          <w14:ligatures w14:val="none"/>
        </w:rPr>
      </w:pPr>
      <w:r>
        <w:rPr>
          <w:lang w:val="en-US"/>
        </w:rPr>
        <w:br/>
      </w:r>
    </w:p>
    <w:sectPr w:rsidR="003E0DA9" w:rsidRPr="003E0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Monospaced">
    <w:altName w:val="Cambria"/>
    <w:charset w:val="00"/>
    <w:family w:val="roman"/>
    <w:pitch w:val="default"/>
  </w:font>
  <w:font w:name="Courier">
    <w:altName w:val="Courier New"/>
    <w:panose1 w:val="02070409020205020404"/>
    <w:charset w:val="00"/>
    <w:family w:val="modern"/>
    <w:pitch w:val="fixed"/>
    <w:sig w:usb0="00000003" w:usb1="00000000" w:usb2="00000000" w:usb3="00000000" w:csb0="00000001" w:csb1="00000000"/>
  </w:font>
  <w:font w:name="Courier-Oblique">
    <w:altName w:val="Courier New"/>
    <w:charset w:val="00"/>
    <w:family w:val="roman"/>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5F25"/>
    <w:multiLevelType w:val="multilevel"/>
    <w:tmpl w:val="9CB8C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D6D72"/>
    <w:multiLevelType w:val="multilevel"/>
    <w:tmpl w:val="E4DE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E5942"/>
    <w:multiLevelType w:val="multilevel"/>
    <w:tmpl w:val="F50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23A24"/>
    <w:multiLevelType w:val="multilevel"/>
    <w:tmpl w:val="787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F294A"/>
    <w:multiLevelType w:val="multilevel"/>
    <w:tmpl w:val="8A0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45BC3"/>
    <w:multiLevelType w:val="multilevel"/>
    <w:tmpl w:val="FF6E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57244"/>
    <w:multiLevelType w:val="multilevel"/>
    <w:tmpl w:val="BE8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A5B16"/>
    <w:multiLevelType w:val="multilevel"/>
    <w:tmpl w:val="683C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904DF"/>
    <w:multiLevelType w:val="multilevel"/>
    <w:tmpl w:val="200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05C65"/>
    <w:multiLevelType w:val="multilevel"/>
    <w:tmpl w:val="990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85697"/>
    <w:multiLevelType w:val="multilevel"/>
    <w:tmpl w:val="560A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C6376"/>
    <w:multiLevelType w:val="multilevel"/>
    <w:tmpl w:val="D44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B61C5"/>
    <w:multiLevelType w:val="multilevel"/>
    <w:tmpl w:val="345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A2B7D"/>
    <w:multiLevelType w:val="multilevel"/>
    <w:tmpl w:val="2D8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86A0E"/>
    <w:multiLevelType w:val="multilevel"/>
    <w:tmpl w:val="EC8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60C71"/>
    <w:multiLevelType w:val="multilevel"/>
    <w:tmpl w:val="FDC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C0F8B"/>
    <w:multiLevelType w:val="multilevel"/>
    <w:tmpl w:val="1356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F5B9C"/>
    <w:multiLevelType w:val="multilevel"/>
    <w:tmpl w:val="60C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89604">
    <w:abstractNumId w:val="14"/>
  </w:num>
  <w:num w:numId="2" w16cid:durableId="7756956">
    <w:abstractNumId w:val="8"/>
  </w:num>
  <w:num w:numId="3" w16cid:durableId="678387306">
    <w:abstractNumId w:val="9"/>
  </w:num>
  <w:num w:numId="4" w16cid:durableId="285700468">
    <w:abstractNumId w:val="11"/>
  </w:num>
  <w:num w:numId="5" w16cid:durableId="406997067">
    <w:abstractNumId w:val="7"/>
  </w:num>
  <w:num w:numId="6" w16cid:durableId="864637849">
    <w:abstractNumId w:val="5"/>
  </w:num>
  <w:num w:numId="7" w16cid:durableId="1427926481">
    <w:abstractNumId w:val="13"/>
  </w:num>
  <w:num w:numId="8" w16cid:durableId="1685739349">
    <w:abstractNumId w:val="4"/>
  </w:num>
  <w:num w:numId="9" w16cid:durableId="1353262578">
    <w:abstractNumId w:val="2"/>
  </w:num>
  <w:num w:numId="10" w16cid:durableId="230116165">
    <w:abstractNumId w:val="17"/>
  </w:num>
  <w:num w:numId="11" w16cid:durableId="43530381">
    <w:abstractNumId w:val="12"/>
  </w:num>
  <w:num w:numId="12" w16cid:durableId="1087117363">
    <w:abstractNumId w:val="6"/>
  </w:num>
  <w:num w:numId="13" w16cid:durableId="643656308">
    <w:abstractNumId w:val="1"/>
  </w:num>
  <w:num w:numId="14" w16cid:durableId="1384910316">
    <w:abstractNumId w:val="3"/>
  </w:num>
  <w:num w:numId="15" w16cid:durableId="70857680">
    <w:abstractNumId w:val="10"/>
  </w:num>
  <w:num w:numId="16" w16cid:durableId="1151558028">
    <w:abstractNumId w:val="0"/>
  </w:num>
  <w:num w:numId="17" w16cid:durableId="675379914">
    <w:abstractNumId w:val="16"/>
  </w:num>
  <w:num w:numId="18" w16cid:durableId="5596805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33"/>
    <w:rsid w:val="00006268"/>
    <w:rsid w:val="00053414"/>
    <w:rsid w:val="00055BDA"/>
    <w:rsid w:val="00065195"/>
    <w:rsid w:val="00070A44"/>
    <w:rsid w:val="000D5C02"/>
    <w:rsid w:val="00115F92"/>
    <w:rsid w:val="00126D46"/>
    <w:rsid w:val="00130345"/>
    <w:rsid w:val="00153EE5"/>
    <w:rsid w:val="00157381"/>
    <w:rsid w:val="001B0A21"/>
    <w:rsid w:val="001B2184"/>
    <w:rsid w:val="001B231D"/>
    <w:rsid w:val="001B6B39"/>
    <w:rsid w:val="001E042F"/>
    <w:rsid w:val="0020413E"/>
    <w:rsid w:val="00234126"/>
    <w:rsid w:val="00267D0A"/>
    <w:rsid w:val="0028372B"/>
    <w:rsid w:val="00286D99"/>
    <w:rsid w:val="00291AB2"/>
    <w:rsid w:val="00293650"/>
    <w:rsid w:val="00294BF7"/>
    <w:rsid w:val="002A6741"/>
    <w:rsid w:val="002B55EE"/>
    <w:rsid w:val="002C0522"/>
    <w:rsid w:val="002C402D"/>
    <w:rsid w:val="002F1BEA"/>
    <w:rsid w:val="00305F4B"/>
    <w:rsid w:val="00320C4B"/>
    <w:rsid w:val="00321102"/>
    <w:rsid w:val="00321358"/>
    <w:rsid w:val="003A02BD"/>
    <w:rsid w:val="003C316D"/>
    <w:rsid w:val="003D72A1"/>
    <w:rsid w:val="003E0DA9"/>
    <w:rsid w:val="00406B60"/>
    <w:rsid w:val="004604A4"/>
    <w:rsid w:val="00477420"/>
    <w:rsid w:val="0048599A"/>
    <w:rsid w:val="004A7C47"/>
    <w:rsid w:val="004B5A13"/>
    <w:rsid w:val="004C62A8"/>
    <w:rsid w:val="004D1225"/>
    <w:rsid w:val="00535A7C"/>
    <w:rsid w:val="005859B1"/>
    <w:rsid w:val="005E58AC"/>
    <w:rsid w:val="00611109"/>
    <w:rsid w:val="00617E53"/>
    <w:rsid w:val="00633E91"/>
    <w:rsid w:val="00640535"/>
    <w:rsid w:val="006457F5"/>
    <w:rsid w:val="00675F51"/>
    <w:rsid w:val="00690DD3"/>
    <w:rsid w:val="00692801"/>
    <w:rsid w:val="006E4E41"/>
    <w:rsid w:val="00721260"/>
    <w:rsid w:val="00736C22"/>
    <w:rsid w:val="00741024"/>
    <w:rsid w:val="0075427D"/>
    <w:rsid w:val="00786821"/>
    <w:rsid w:val="00805EAD"/>
    <w:rsid w:val="00814536"/>
    <w:rsid w:val="00842B4D"/>
    <w:rsid w:val="00876441"/>
    <w:rsid w:val="00876B16"/>
    <w:rsid w:val="00893F80"/>
    <w:rsid w:val="008A238F"/>
    <w:rsid w:val="008C6BF0"/>
    <w:rsid w:val="008D78D6"/>
    <w:rsid w:val="008F0F59"/>
    <w:rsid w:val="008F3940"/>
    <w:rsid w:val="00901507"/>
    <w:rsid w:val="00906910"/>
    <w:rsid w:val="00913126"/>
    <w:rsid w:val="009B2B5E"/>
    <w:rsid w:val="009C3D11"/>
    <w:rsid w:val="009E0A46"/>
    <w:rsid w:val="00A340C5"/>
    <w:rsid w:val="00A87D6F"/>
    <w:rsid w:val="00AA505F"/>
    <w:rsid w:val="00AB140F"/>
    <w:rsid w:val="00AD78B8"/>
    <w:rsid w:val="00AF6987"/>
    <w:rsid w:val="00B1269C"/>
    <w:rsid w:val="00B40F9D"/>
    <w:rsid w:val="00B91800"/>
    <w:rsid w:val="00BB39F6"/>
    <w:rsid w:val="00C747DE"/>
    <w:rsid w:val="00C846CC"/>
    <w:rsid w:val="00CE1AEE"/>
    <w:rsid w:val="00CE4312"/>
    <w:rsid w:val="00D370F1"/>
    <w:rsid w:val="00D4243A"/>
    <w:rsid w:val="00DE6398"/>
    <w:rsid w:val="00DF4515"/>
    <w:rsid w:val="00E70933"/>
    <w:rsid w:val="00E76C99"/>
    <w:rsid w:val="00E85533"/>
    <w:rsid w:val="00E864DC"/>
    <w:rsid w:val="00E924B5"/>
    <w:rsid w:val="00ED5233"/>
    <w:rsid w:val="00FA2CA2"/>
    <w:rsid w:val="00FA631F"/>
    <w:rsid w:val="00FB7D2F"/>
    <w:rsid w:val="00FE3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538B73"/>
  <w15:chartTrackingRefBased/>
  <w15:docId w15:val="{C77387C0-423A-44BA-8572-2C98429B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533"/>
    <w:rPr>
      <w:rFonts w:eastAsiaTheme="majorEastAsia" w:cstheme="majorBidi"/>
      <w:color w:val="272727" w:themeColor="text1" w:themeTint="D8"/>
    </w:rPr>
  </w:style>
  <w:style w:type="paragraph" w:styleId="Title">
    <w:name w:val="Title"/>
    <w:basedOn w:val="Normal"/>
    <w:next w:val="Normal"/>
    <w:link w:val="TitleChar"/>
    <w:uiPriority w:val="10"/>
    <w:qFormat/>
    <w:rsid w:val="00E85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533"/>
    <w:pPr>
      <w:spacing w:before="160"/>
      <w:jc w:val="center"/>
    </w:pPr>
    <w:rPr>
      <w:i/>
      <w:iCs/>
      <w:color w:val="404040" w:themeColor="text1" w:themeTint="BF"/>
    </w:rPr>
  </w:style>
  <w:style w:type="character" w:customStyle="1" w:styleId="QuoteChar">
    <w:name w:val="Quote Char"/>
    <w:basedOn w:val="DefaultParagraphFont"/>
    <w:link w:val="Quote"/>
    <w:uiPriority w:val="29"/>
    <w:rsid w:val="00E85533"/>
    <w:rPr>
      <w:i/>
      <w:iCs/>
      <w:color w:val="404040" w:themeColor="text1" w:themeTint="BF"/>
    </w:rPr>
  </w:style>
  <w:style w:type="paragraph" w:styleId="ListParagraph">
    <w:name w:val="List Paragraph"/>
    <w:basedOn w:val="Normal"/>
    <w:uiPriority w:val="34"/>
    <w:qFormat/>
    <w:rsid w:val="00E85533"/>
    <w:pPr>
      <w:ind w:left="720"/>
      <w:contextualSpacing/>
    </w:pPr>
  </w:style>
  <w:style w:type="character" w:styleId="IntenseEmphasis">
    <w:name w:val="Intense Emphasis"/>
    <w:basedOn w:val="DefaultParagraphFont"/>
    <w:uiPriority w:val="21"/>
    <w:qFormat/>
    <w:rsid w:val="00E85533"/>
    <w:rPr>
      <w:i/>
      <w:iCs/>
      <w:color w:val="0F4761" w:themeColor="accent1" w:themeShade="BF"/>
    </w:rPr>
  </w:style>
  <w:style w:type="paragraph" w:styleId="IntenseQuote">
    <w:name w:val="Intense Quote"/>
    <w:basedOn w:val="Normal"/>
    <w:next w:val="Normal"/>
    <w:link w:val="IntenseQuoteChar"/>
    <w:uiPriority w:val="30"/>
    <w:qFormat/>
    <w:rsid w:val="00E85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533"/>
    <w:rPr>
      <w:i/>
      <w:iCs/>
      <w:color w:val="0F4761" w:themeColor="accent1" w:themeShade="BF"/>
    </w:rPr>
  </w:style>
  <w:style w:type="character" w:styleId="IntenseReference">
    <w:name w:val="Intense Reference"/>
    <w:basedOn w:val="DefaultParagraphFont"/>
    <w:uiPriority w:val="32"/>
    <w:qFormat/>
    <w:rsid w:val="00E85533"/>
    <w:rPr>
      <w:b/>
      <w:bCs/>
      <w:smallCaps/>
      <w:color w:val="0F4761" w:themeColor="accent1" w:themeShade="BF"/>
      <w:spacing w:val="5"/>
    </w:rPr>
  </w:style>
  <w:style w:type="paragraph" w:styleId="NormalWeb">
    <w:name w:val="Normal (Web)"/>
    <w:basedOn w:val="Normal"/>
    <w:uiPriority w:val="99"/>
    <w:semiHidden/>
    <w:unhideWhenUsed/>
    <w:rsid w:val="00E85533"/>
    <w:rPr>
      <w:rFonts w:ascii="Times New Roman" w:hAnsi="Times New Roman" w:cs="Times New Roman"/>
      <w:sz w:val="24"/>
      <w:szCs w:val="24"/>
    </w:rPr>
  </w:style>
  <w:style w:type="paragraph" w:customStyle="1" w:styleId="p1">
    <w:name w:val="p1"/>
    <w:basedOn w:val="Normal"/>
    <w:rsid w:val="006457F5"/>
    <w:pPr>
      <w:spacing w:after="0" w:line="240" w:lineRule="auto"/>
    </w:pPr>
    <w:rPr>
      <w:rFonts w:ascii=".AppleSystemUIFontMonospaced" w:eastAsiaTheme="minorEastAsia" w:hAnsi=".AppleSystemUIFontMonospaced" w:cs="Times New Roman"/>
      <w:color w:val="ABB2BF"/>
      <w:kern w:val="0"/>
      <w:sz w:val="20"/>
      <w:szCs w:val="20"/>
      <w:lang w:eastAsia="en-GB"/>
      <w14:ligatures w14:val="none"/>
    </w:rPr>
  </w:style>
  <w:style w:type="paragraph" w:customStyle="1" w:styleId="p2">
    <w:name w:val="p2"/>
    <w:basedOn w:val="Normal"/>
    <w:rsid w:val="006457F5"/>
    <w:pPr>
      <w:spacing w:after="0" w:line="240" w:lineRule="auto"/>
    </w:pPr>
    <w:rPr>
      <w:rFonts w:ascii=".AppleSystemUIFontMonospaced" w:eastAsiaTheme="minorEastAsia" w:hAnsi=".AppleSystemUIFontMonospaced" w:cs="Times New Roman"/>
      <w:color w:val="ABB2BF"/>
      <w:kern w:val="0"/>
      <w:sz w:val="20"/>
      <w:szCs w:val="20"/>
      <w:lang w:eastAsia="en-GB"/>
      <w14:ligatures w14:val="none"/>
    </w:rPr>
  </w:style>
  <w:style w:type="character" w:customStyle="1" w:styleId="s1">
    <w:name w:val="s1"/>
    <w:basedOn w:val="DefaultParagraphFont"/>
    <w:rsid w:val="006457F5"/>
    <w:rPr>
      <w:b w:val="0"/>
      <w:bCs w:val="0"/>
      <w:i w:val="0"/>
      <w:iCs w:val="0"/>
      <w:color w:val="C678DD"/>
      <w:sz w:val="20"/>
      <w:szCs w:val="20"/>
    </w:rPr>
  </w:style>
  <w:style w:type="character" w:customStyle="1" w:styleId="s2">
    <w:name w:val="s2"/>
    <w:basedOn w:val="DefaultParagraphFont"/>
    <w:rsid w:val="006457F5"/>
    <w:rPr>
      <w:b w:val="0"/>
      <w:bCs w:val="0"/>
      <w:i w:val="0"/>
      <w:iCs w:val="0"/>
      <w:sz w:val="20"/>
      <w:szCs w:val="20"/>
    </w:rPr>
  </w:style>
  <w:style w:type="character" w:customStyle="1" w:styleId="s3">
    <w:name w:val="s3"/>
    <w:basedOn w:val="DefaultParagraphFont"/>
    <w:rsid w:val="006457F5"/>
    <w:rPr>
      <w:b w:val="0"/>
      <w:bCs w:val="0"/>
      <w:i w:val="0"/>
      <w:iCs w:val="0"/>
      <w:color w:val="D19A66"/>
      <w:sz w:val="20"/>
      <w:szCs w:val="20"/>
    </w:rPr>
  </w:style>
  <w:style w:type="character" w:customStyle="1" w:styleId="s4">
    <w:name w:val="s4"/>
    <w:basedOn w:val="DefaultParagraphFont"/>
    <w:rsid w:val="006457F5"/>
    <w:rPr>
      <w:b w:val="0"/>
      <w:bCs w:val="0"/>
      <w:i w:val="0"/>
      <w:iCs w:val="0"/>
      <w:color w:val="98C379"/>
      <w:sz w:val="20"/>
      <w:szCs w:val="20"/>
    </w:rPr>
  </w:style>
  <w:style w:type="character" w:customStyle="1" w:styleId="s5">
    <w:name w:val="s5"/>
    <w:basedOn w:val="DefaultParagraphFont"/>
    <w:rsid w:val="006457F5"/>
    <w:rPr>
      <w:b w:val="0"/>
      <w:bCs w:val="0"/>
      <w:i w:val="0"/>
      <w:iCs w:val="0"/>
      <w:color w:val="5C6370"/>
      <w:sz w:val="20"/>
      <w:szCs w:val="20"/>
    </w:rPr>
  </w:style>
  <w:style w:type="character" w:customStyle="1" w:styleId="apple-converted-space">
    <w:name w:val="apple-converted-space"/>
    <w:basedOn w:val="DefaultParagraphFont"/>
    <w:rsid w:val="006457F5"/>
  </w:style>
  <w:style w:type="paragraph" w:customStyle="1" w:styleId="p3">
    <w:name w:val="p3"/>
    <w:basedOn w:val="Normal"/>
    <w:rsid w:val="00234126"/>
    <w:pPr>
      <w:spacing w:after="0" w:line="240" w:lineRule="auto"/>
    </w:pPr>
    <w:rPr>
      <w:rFonts w:ascii=".AppleSystemUIFontMonospaced" w:eastAsiaTheme="minorEastAsia" w:hAnsi=".AppleSystemUIFontMonospaced" w:cs="Times New Roman"/>
      <w:color w:val="5C6370"/>
      <w:kern w:val="0"/>
      <w:sz w:val="20"/>
      <w:szCs w:val="20"/>
      <w:lang w:eastAsia="en-GB"/>
      <w14:ligatures w14:val="none"/>
    </w:rPr>
  </w:style>
  <w:style w:type="character" w:customStyle="1" w:styleId="s6">
    <w:name w:val="s6"/>
    <w:basedOn w:val="DefaultParagraphFont"/>
    <w:rsid w:val="00234126"/>
    <w:rPr>
      <w:b w:val="0"/>
      <w:bCs w:val="0"/>
      <w:i w:val="0"/>
      <w:iCs w:val="0"/>
      <w:color w:val="ABB2BF"/>
      <w:sz w:val="20"/>
      <w:szCs w:val="20"/>
    </w:rPr>
  </w:style>
  <w:style w:type="character" w:customStyle="1" w:styleId="apple-tab-span">
    <w:name w:val="apple-tab-span"/>
    <w:basedOn w:val="DefaultParagraphFont"/>
    <w:rsid w:val="00321358"/>
  </w:style>
  <w:style w:type="paragraph" w:customStyle="1" w:styleId="p4">
    <w:name w:val="p4"/>
    <w:basedOn w:val="Normal"/>
    <w:rsid w:val="008D78D6"/>
    <w:pPr>
      <w:spacing w:after="0" w:line="240" w:lineRule="auto"/>
    </w:pPr>
    <w:rPr>
      <w:rFonts w:ascii="Courier" w:eastAsiaTheme="minorEastAsia" w:hAnsi="Courier" w:cs="Times New Roman"/>
      <w:color w:val="ABB2BF"/>
      <w:kern w:val="0"/>
      <w:sz w:val="21"/>
      <w:szCs w:val="21"/>
      <w:lang w:eastAsia="en-GB"/>
      <w14:ligatures w14:val="none"/>
    </w:rPr>
  </w:style>
  <w:style w:type="paragraph" w:customStyle="1" w:styleId="p5">
    <w:name w:val="p5"/>
    <w:basedOn w:val="Normal"/>
    <w:rsid w:val="008D78D6"/>
    <w:pPr>
      <w:spacing w:after="0" w:line="240" w:lineRule="auto"/>
    </w:pPr>
    <w:rPr>
      <w:rFonts w:ascii="Courier" w:eastAsiaTheme="minorEastAsia" w:hAnsi="Courier" w:cs="Times New Roman"/>
      <w:color w:val="61AEEE"/>
      <w:kern w:val="0"/>
      <w:sz w:val="21"/>
      <w:szCs w:val="21"/>
      <w:lang w:eastAsia="en-GB"/>
      <w14:ligatures w14:val="none"/>
    </w:rPr>
  </w:style>
  <w:style w:type="paragraph" w:customStyle="1" w:styleId="p6">
    <w:name w:val="p6"/>
    <w:basedOn w:val="Normal"/>
    <w:rsid w:val="008D78D6"/>
    <w:pPr>
      <w:spacing w:after="0" w:line="240" w:lineRule="auto"/>
    </w:pPr>
    <w:rPr>
      <w:rFonts w:ascii="Courier" w:eastAsiaTheme="minorEastAsia" w:hAnsi="Courier" w:cs="Times New Roman"/>
      <w:color w:val="5C6370"/>
      <w:kern w:val="0"/>
      <w:sz w:val="21"/>
      <w:szCs w:val="21"/>
      <w:lang w:eastAsia="en-GB"/>
      <w14:ligatures w14:val="none"/>
    </w:rPr>
  </w:style>
  <w:style w:type="character" w:customStyle="1" w:styleId="s7">
    <w:name w:val="s7"/>
    <w:basedOn w:val="DefaultParagraphFont"/>
    <w:rsid w:val="008D78D6"/>
    <w:rPr>
      <w:rFonts w:ascii="Courier-Oblique" w:hAnsi="Courier-Oblique" w:hint="default"/>
      <w:b w:val="0"/>
      <w:bCs w:val="0"/>
      <w:i/>
      <w:iCs/>
      <w:sz w:val="21"/>
      <w:szCs w:val="21"/>
    </w:rPr>
  </w:style>
  <w:style w:type="paragraph" w:styleId="HTMLPreformatted">
    <w:name w:val="HTML Preformatted"/>
    <w:basedOn w:val="Normal"/>
    <w:link w:val="HTMLPreformattedChar"/>
    <w:uiPriority w:val="99"/>
    <w:semiHidden/>
    <w:unhideWhenUsed/>
    <w:rsid w:val="00690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90DD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074789">
      <w:bodyDiv w:val="1"/>
      <w:marLeft w:val="0"/>
      <w:marRight w:val="0"/>
      <w:marTop w:val="0"/>
      <w:marBottom w:val="0"/>
      <w:divBdr>
        <w:top w:val="none" w:sz="0" w:space="0" w:color="auto"/>
        <w:left w:val="none" w:sz="0" w:space="0" w:color="auto"/>
        <w:bottom w:val="none" w:sz="0" w:space="0" w:color="auto"/>
        <w:right w:val="none" w:sz="0" w:space="0" w:color="auto"/>
      </w:divBdr>
    </w:div>
    <w:div w:id="275528303">
      <w:bodyDiv w:val="1"/>
      <w:marLeft w:val="0"/>
      <w:marRight w:val="0"/>
      <w:marTop w:val="0"/>
      <w:marBottom w:val="0"/>
      <w:divBdr>
        <w:top w:val="none" w:sz="0" w:space="0" w:color="auto"/>
        <w:left w:val="none" w:sz="0" w:space="0" w:color="auto"/>
        <w:bottom w:val="none" w:sz="0" w:space="0" w:color="auto"/>
        <w:right w:val="none" w:sz="0" w:space="0" w:color="auto"/>
      </w:divBdr>
    </w:div>
    <w:div w:id="340470799">
      <w:bodyDiv w:val="1"/>
      <w:marLeft w:val="0"/>
      <w:marRight w:val="0"/>
      <w:marTop w:val="0"/>
      <w:marBottom w:val="0"/>
      <w:divBdr>
        <w:top w:val="none" w:sz="0" w:space="0" w:color="auto"/>
        <w:left w:val="none" w:sz="0" w:space="0" w:color="auto"/>
        <w:bottom w:val="none" w:sz="0" w:space="0" w:color="auto"/>
        <w:right w:val="none" w:sz="0" w:space="0" w:color="auto"/>
      </w:divBdr>
    </w:div>
    <w:div w:id="344402651">
      <w:bodyDiv w:val="1"/>
      <w:marLeft w:val="0"/>
      <w:marRight w:val="0"/>
      <w:marTop w:val="0"/>
      <w:marBottom w:val="0"/>
      <w:divBdr>
        <w:top w:val="none" w:sz="0" w:space="0" w:color="auto"/>
        <w:left w:val="none" w:sz="0" w:space="0" w:color="auto"/>
        <w:bottom w:val="none" w:sz="0" w:space="0" w:color="auto"/>
        <w:right w:val="none" w:sz="0" w:space="0" w:color="auto"/>
      </w:divBdr>
      <w:divsChild>
        <w:div w:id="580062300">
          <w:marLeft w:val="0"/>
          <w:marRight w:val="0"/>
          <w:marTop w:val="0"/>
          <w:marBottom w:val="0"/>
          <w:divBdr>
            <w:top w:val="none" w:sz="0" w:space="0" w:color="auto"/>
            <w:left w:val="none" w:sz="0" w:space="0" w:color="auto"/>
            <w:bottom w:val="none" w:sz="0" w:space="0" w:color="auto"/>
            <w:right w:val="none" w:sz="0" w:space="0" w:color="auto"/>
          </w:divBdr>
          <w:divsChild>
            <w:div w:id="2005738150">
              <w:marLeft w:val="0"/>
              <w:marRight w:val="0"/>
              <w:marTop w:val="0"/>
              <w:marBottom w:val="0"/>
              <w:divBdr>
                <w:top w:val="none" w:sz="0" w:space="0" w:color="auto"/>
                <w:left w:val="none" w:sz="0" w:space="0" w:color="auto"/>
                <w:bottom w:val="none" w:sz="0" w:space="0" w:color="auto"/>
                <w:right w:val="none" w:sz="0" w:space="0" w:color="auto"/>
              </w:divBdr>
            </w:div>
            <w:div w:id="11258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5081">
      <w:bodyDiv w:val="1"/>
      <w:marLeft w:val="0"/>
      <w:marRight w:val="0"/>
      <w:marTop w:val="0"/>
      <w:marBottom w:val="0"/>
      <w:divBdr>
        <w:top w:val="none" w:sz="0" w:space="0" w:color="auto"/>
        <w:left w:val="none" w:sz="0" w:space="0" w:color="auto"/>
        <w:bottom w:val="none" w:sz="0" w:space="0" w:color="auto"/>
        <w:right w:val="none" w:sz="0" w:space="0" w:color="auto"/>
      </w:divBdr>
    </w:div>
    <w:div w:id="506286007">
      <w:bodyDiv w:val="1"/>
      <w:marLeft w:val="0"/>
      <w:marRight w:val="0"/>
      <w:marTop w:val="0"/>
      <w:marBottom w:val="0"/>
      <w:divBdr>
        <w:top w:val="none" w:sz="0" w:space="0" w:color="auto"/>
        <w:left w:val="none" w:sz="0" w:space="0" w:color="auto"/>
        <w:bottom w:val="none" w:sz="0" w:space="0" w:color="auto"/>
        <w:right w:val="none" w:sz="0" w:space="0" w:color="auto"/>
      </w:divBdr>
    </w:div>
    <w:div w:id="514465052">
      <w:bodyDiv w:val="1"/>
      <w:marLeft w:val="0"/>
      <w:marRight w:val="0"/>
      <w:marTop w:val="0"/>
      <w:marBottom w:val="0"/>
      <w:divBdr>
        <w:top w:val="none" w:sz="0" w:space="0" w:color="auto"/>
        <w:left w:val="none" w:sz="0" w:space="0" w:color="auto"/>
        <w:bottom w:val="none" w:sz="0" w:space="0" w:color="auto"/>
        <w:right w:val="none" w:sz="0" w:space="0" w:color="auto"/>
      </w:divBdr>
    </w:div>
    <w:div w:id="550771445">
      <w:bodyDiv w:val="1"/>
      <w:marLeft w:val="0"/>
      <w:marRight w:val="0"/>
      <w:marTop w:val="0"/>
      <w:marBottom w:val="0"/>
      <w:divBdr>
        <w:top w:val="none" w:sz="0" w:space="0" w:color="auto"/>
        <w:left w:val="none" w:sz="0" w:space="0" w:color="auto"/>
        <w:bottom w:val="none" w:sz="0" w:space="0" w:color="auto"/>
        <w:right w:val="none" w:sz="0" w:space="0" w:color="auto"/>
      </w:divBdr>
    </w:div>
    <w:div w:id="621574930">
      <w:bodyDiv w:val="1"/>
      <w:marLeft w:val="0"/>
      <w:marRight w:val="0"/>
      <w:marTop w:val="0"/>
      <w:marBottom w:val="0"/>
      <w:divBdr>
        <w:top w:val="none" w:sz="0" w:space="0" w:color="auto"/>
        <w:left w:val="none" w:sz="0" w:space="0" w:color="auto"/>
        <w:bottom w:val="none" w:sz="0" w:space="0" w:color="auto"/>
        <w:right w:val="none" w:sz="0" w:space="0" w:color="auto"/>
      </w:divBdr>
      <w:divsChild>
        <w:div w:id="557014495">
          <w:marLeft w:val="0"/>
          <w:marRight w:val="0"/>
          <w:marTop w:val="0"/>
          <w:marBottom w:val="0"/>
          <w:divBdr>
            <w:top w:val="none" w:sz="0" w:space="0" w:color="auto"/>
            <w:left w:val="none" w:sz="0" w:space="0" w:color="auto"/>
            <w:bottom w:val="none" w:sz="0" w:space="0" w:color="auto"/>
            <w:right w:val="none" w:sz="0" w:space="0" w:color="auto"/>
          </w:divBdr>
        </w:div>
        <w:div w:id="321665356">
          <w:marLeft w:val="0"/>
          <w:marRight w:val="0"/>
          <w:marTop w:val="0"/>
          <w:marBottom w:val="0"/>
          <w:divBdr>
            <w:top w:val="none" w:sz="0" w:space="0" w:color="auto"/>
            <w:left w:val="none" w:sz="0" w:space="0" w:color="auto"/>
            <w:bottom w:val="none" w:sz="0" w:space="0" w:color="auto"/>
            <w:right w:val="none" w:sz="0" w:space="0" w:color="auto"/>
          </w:divBdr>
        </w:div>
        <w:div w:id="461197089">
          <w:marLeft w:val="0"/>
          <w:marRight w:val="0"/>
          <w:marTop w:val="0"/>
          <w:marBottom w:val="0"/>
          <w:divBdr>
            <w:top w:val="none" w:sz="0" w:space="0" w:color="auto"/>
            <w:left w:val="none" w:sz="0" w:space="0" w:color="auto"/>
            <w:bottom w:val="none" w:sz="0" w:space="0" w:color="auto"/>
            <w:right w:val="none" w:sz="0" w:space="0" w:color="auto"/>
          </w:divBdr>
          <w:divsChild>
            <w:div w:id="747267980">
              <w:marLeft w:val="0"/>
              <w:marRight w:val="0"/>
              <w:marTop w:val="0"/>
              <w:marBottom w:val="0"/>
              <w:divBdr>
                <w:top w:val="none" w:sz="0" w:space="0" w:color="auto"/>
                <w:left w:val="none" w:sz="0" w:space="0" w:color="auto"/>
                <w:bottom w:val="none" w:sz="0" w:space="0" w:color="auto"/>
                <w:right w:val="none" w:sz="0" w:space="0" w:color="auto"/>
              </w:divBdr>
            </w:div>
          </w:divsChild>
        </w:div>
        <w:div w:id="1618441974">
          <w:marLeft w:val="0"/>
          <w:marRight w:val="0"/>
          <w:marTop w:val="0"/>
          <w:marBottom w:val="0"/>
          <w:divBdr>
            <w:top w:val="none" w:sz="0" w:space="0" w:color="auto"/>
            <w:left w:val="none" w:sz="0" w:space="0" w:color="auto"/>
            <w:bottom w:val="none" w:sz="0" w:space="0" w:color="auto"/>
            <w:right w:val="none" w:sz="0" w:space="0" w:color="auto"/>
          </w:divBdr>
          <w:divsChild>
            <w:div w:id="1242907915">
              <w:marLeft w:val="0"/>
              <w:marRight w:val="0"/>
              <w:marTop w:val="0"/>
              <w:marBottom w:val="0"/>
              <w:divBdr>
                <w:top w:val="none" w:sz="0" w:space="0" w:color="auto"/>
                <w:left w:val="none" w:sz="0" w:space="0" w:color="auto"/>
                <w:bottom w:val="none" w:sz="0" w:space="0" w:color="auto"/>
                <w:right w:val="none" w:sz="0" w:space="0" w:color="auto"/>
              </w:divBdr>
            </w:div>
          </w:divsChild>
        </w:div>
        <w:div w:id="2005237028">
          <w:marLeft w:val="0"/>
          <w:marRight w:val="0"/>
          <w:marTop w:val="0"/>
          <w:marBottom w:val="0"/>
          <w:divBdr>
            <w:top w:val="none" w:sz="0" w:space="0" w:color="auto"/>
            <w:left w:val="none" w:sz="0" w:space="0" w:color="auto"/>
            <w:bottom w:val="none" w:sz="0" w:space="0" w:color="auto"/>
            <w:right w:val="none" w:sz="0" w:space="0" w:color="auto"/>
          </w:divBdr>
          <w:divsChild>
            <w:div w:id="934750891">
              <w:marLeft w:val="0"/>
              <w:marRight w:val="0"/>
              <w:marTop w:val="0"/>
              <w:marBottom w:val="0"/>
              <w:divBdr>
                <w:top w:val="none" w:sz="0" w:space="0" w:color="auto"/>
                <w:left w:val="none" w:sz="0" w:space="0" w:color="auto"/>
                <w:bottom w:val="none" w:sz="0" w:space="0" w:color="auto"/>
                <w:right w:val="none" w:sz="0" w:space="0" w:color="auto"/>
              </w:divBdr>
            </w:div>
          </w:divsChild>
        </w:div>
        <w:div w:id="1989086917">
          <w:marLeft w:val="0"/>
          <w:marRight w:val="0"/>
          <w:marTop w:val="0"/>
          <w:marBottom w:val="0"/>
          <w:divBdr>
            <w:top w:val="none" w:sz="0" w:space="0" w:color="auto"/>
            <w:left w:val="none" w:sz="0" w:space="0" w:color="auto"/>
            <w:bottom w:val="none" w:sz="0" w:space="0" w:color="auto"/>
            <w:right w:val="none" w:sz="0" w:space="0" w:color="auto"/>
          </w:divBdr>
          <w:divsChild>
            <w:div w:id="1979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592">
      <w:bodyDiv w:val="1"/>
      <w:marLeft w:val="0"/>
      <w:marRight w:val="0"/>
      <w:marTop w:val="0"/>
      <w:marBottom w:val="0"/>
      <w:divBdr>
        <w:top w:val="none" w:sz="0" w:space="0" w:color="auto"/>
        <w:left w:val="none" w:sz="0" w:space="0" w:color="auto"/>
        <w:bottom w:val="none" w:sz="0" w:space="0" w:color="auto"/>
        <w:right w:val="none" w:sz="0" w:space="0" w:color="auto"/>
      </w:divBdr>
    </w:div>
    <w:div w:id="857162961">
      <w:bodyDiv w:val="1"/>
      <w:marLeft w:val="0"/>
      <w:marRight w:val="0"/>
      <w:marTop w:val="0"/>
      <w:marBottom w:val="0"/>
      <w:divBdr>
        <w:top w:val="none" w:sz="0" w:space="0" w:color="auto"/>
        <w:left w:val="none" w:sz="0" w:space="0" w:color="auto"/>
        <w:bottom w:val="none" w:sz="0" w:space="0" w:color="auto"/>
        <w:right w:val="none" w:sz="0" w:space="0" w:color="auto"/>
      </w:divBdr>
    </w:div>
    <w:div w:id="991717241">
      <w:bodyDiv w:val="1"/>
      <w:marLeft w:val="0"/>
      <w:marRight w:val="0"/>
      <w:marTop w:val="0"/>
      <w:marBottom w:val="0"/>
      <w:divBdr>
        <w:top w:val="none" w:sz="0" w:space="0" w:color="auto"/>
        <w:left w:val="none" w:sz="0" w:space="0" w:color="auto"/>
        <w:bottom w:val="none" w:sz="0" w:space="0" w:color="auto"/>
        <w:right w:val="none" w:sz="0" w:space="0" w:color="auto"/>
      </w:divBdr>
    </w:div>
    <w:div w:id="1010567628">
      <w:bodyDiv w:val="1"/>
      <w:marLeft w:val="0"/>
      <w:marRight w:val="0"/>
      <w:marTop w:val="0"/>
      <w:marBottom w:val="0"/>
      <w:divBdr>
        <w:top w:val="none" w:sz="0" w:space="0" w:color="auto"/>
        <w:left w:val="none" w:sz="0" w:space="0" w:color="auto"/>
        <w:bottom w:val="none" w:sz="0" w:space="0" w:color="auto"/>
        <w:right w:val="none" w:sz="0" w:space="0" w:color="auto"/>
      </w:divBdr>
    </w:div>
    <w:div w:id="1029136945">
      <w:bodyDiv w:val="1"/>
      <w:marLeft w:val="0"/>
      <w:marRight w:val="0"/>
      <w:marTop w:val="0"/>
      <w:marBottom w:val="0"/>
      <w:divBdr>
        <w:top w:val="none" w:sz="0" w:space="0" w:color="auto"/>
        <w:left w:val="none" w:sz="0" w:space="0" w:color="auto"/>
        <w:bottom w:val="none" w:sz="0" w:space="0" w:color="auto"/>
        <w:right w:val="none" w:sz="0" w:space="0" w:color="auto"/>
      </w:divBdr>
    </w:div>
    <w:div w:id="1109353283">
      <w:bodyDiv w:val="1"/>
      <w:marLeft w:val="0"/>
      <w:marRight w:val="0"/>
      <w:marTop w:val="0"/>
      <w:marBottom w:val="0"/>
      <w:divBdr>
        <w:top w:val="none" w:sz="0" w:space="0" w:color="auto"/>
        <w:left w:val="none" w:sz="0" w:space="0" w:color="auto"/>
        <w:bottom w:val="none" w:sz="0" w:space="0" w:color="auto"/>
        <w:right w:val="none" w:sz="0" w:space="0" w:color="auto"/>
      </w:divBdr>
    </w:div>
    <w:div w:id="1221789873">
      <w:bodyDiv w:val="1"/>
      <w:marLeft w:val="0"/>
      <w:marRight w:val="0"/>
      <w:marTop w:val="0"/>
      <w:marBottom w:val="0"/>
      <w:divBdr>
        <w:top w:val="none" w:sz="0" w:space="0" w:color="auto"/>
        <w:left w:val="none" w:sz="0" w:space="0" w:color="auto"/>
        <w:bottom w:val="none" w:sz="0" w:space="0" w:color="auto"/>
        <w:right w:val="none" w:sz="0" w:space="0" w:color="auto"/>
      </w:divBdr>
    </w:div>
    <w:div w:id="1222445203">
      <w:bodyDiv w:val="1"/>
      <w:marLeft w:val="0"/>
      <w:marRight w:val="0"/>
      <w:marTop w:val="0"/>
      <w:marBottom w:val="0"/>
      <w:divBdr>
        <w:top w:val="none" w:sz="0" w:space="0" w:color="auto"/>
        <w:left w:val="none" w:sz="0" w:space="0" w:color="auto"/>
        <w:bottom w:val="none" w:sz="0" w:space="0" w:color="auto"/>
        <w:right w:val="none" w:sz="0" w:space="0" w:color="auto"/>
      </w:divBdr>
    </w:div>
    <w:div w:id="1228220986">
      <w:bodyDiv w:val="1"/>
      <w:marLeft w:val="0"/>
      <w:marRight w:val="0"/>
      <w:marTop w:val="0"/>
      <w:marBottom w:val="0"/>
      <w:divBdr>
        <w:top w:val="none" w:sz="0" w:space="0" w:color="auto"/>
        <w:left w:val="none" w:sz="0" w:space="0" w:color="auto"/>
        <w:bottom w:val="none" w:sz="0" w:space="0" w:color="auto"/>
        <w:right w:val="none" w:sz="0" w:space="0" w:color="auto"/>
      </w:divBdr>
    </w:div>
    <w:div w:id="1234436405">
      <w:bodyDiv w:val="1"/>
      <w:marLeft w:val="0"/>
      <w:marRight w:val="0"/>
      <w:marTop w:val="0"/>
      <w:marBottom w:val="0"/>
      <w:divBdr>
        <w:top w:val="none" w:sz="0" w:space="0" w:color="auto"/>
        <w:left w:val="none" w:sz="0" w:space="0" w:color="auto"/>
        <w:bottom w:val="none" w:sz="0" w:space="0" w:color="auto"/>
        <w:right w:val="none" w:sz="0" w:space="0" w:color="auto"/>
      </w:divBdr>
    </w:div>
    <w:div w:id="1309356581">
      <w:bodyDiv w:val="1"/>
      <w:marLeft w:val="0"/>
      <w:marRight w:val="0"/>
      <w:marTop w:val="0"/>
      <w:marBottom w:val="0"/>
      <w:divBdr>
        <w:top w:val="none" w:sz="0" w:space="0" w:color="auto"/>
        <w:left w:val="none" w:sz="0" w:space="0" w:color="auto"/>
        <w:bottom w:val="none" w:sz="0" w:space="0" w:color="auto"/>
        <w:right w:val="none" w:sz="0" w:space="0" w:color="auto"/>
      </w:divBdr>
    </w:div>
    <w:div w:id="1402752515">
      <w:bodyDiv w:val="1"/>
      <w:marLeft w:val="0"/>
      <w:marRight w:val="0"/>
      <w:marTop w:val="0"/>
      <w:marBottom w:val="0"/>
      <w:divBdr>
        <w:top w:val="none" w:sz="0" w:space="0" w:color="auto"/>
        <w:left w:val="none" w:sz="0" w:space="0" w:color="auto"/>
        <w:bottom w:val="none" w:sz="0" w:space="0" w:color="auto"/>
        <w:right w:val="none" w:sz="0" w:space="0" w:color="auto"/>
      </w:divBdr>
    </w:div>
    <w:div w:id="1411653451">
      <w:bodyDiv w:val="1"/>
      <w:marLeft w:val="0"/>
      <w:marRight w:val="0"/>
      <w:marTop w:val="0"/>
      <w:marBottom w:val="0"/>
      <w:divBdr>
        <w:top w:val="none" w:sz="0" w:space="0" w:color="auto"/>
        <w:left w:val="none" w:sz="0" w:space="0" w:color="auto"/>
        <w:bottom w:val="none" w:sz="0" w:space="0" w:color="auto"/>
        <w:right w:val="none" w:sz="0" w:space="0" w:color="auto"/>
      </w:divBdr>
    </w:div>
    <w:div w:id="1644041242">
      <w:bodyDiv w:val="1"/>
      <w:marLeft w:val="0"/>
      <w:marRight w:val="0"/>
      <w:marTop w:val="0"/>
      <w:marBottom w:val="0"/>
      <w:divBdr>
        <w:top w:val="none" w:sz="0" w:space="0" w:color="auto"/>
        <w:left w:val="none" w:sz="0" w:space="0" w:color="auto"/>
        <w:bottom w:val="none" w:sz="0" w:space="0" w:color="auto"/>
        <w:right w:val="none" w:sz="0" w:space="0" w:color="auto"/>
      </w:divBdr>
    </w:div>
    <w:div w:id="1670332875">
      <w:bodyDiv w:val="1"/>
      <w:marLeft w:val="0"/>
      <w:marRight w:val="0"/>
      <w:marTop w:val="0"/>
      <w:marBottom w:val="0"/>
      <w:divBdr>
        <w:top w:val="none" w:sz="0" w:space="0" w:color="auto"/>
        <w:left w:val="none" w:sz="0" w:space="0" w:color="auto"/>
        <w:bottom w:val="none" w:sz="0" w:space="0" w:color="auto"/>
        <w:right w:val="none" w:sz="0" w:space="0" w:color="auto"/>
      </w:divBdr>
    </w:div>
    <w:div w:id="1762027252">
      <w:bodyDiv w:val="1"/>
      <w:marLeft w:val="0"/>
      <w:marRight w:val="0"/>
      <w:marTop w:val="0"/>
      <w:marBottom w:val="0"/>
      <w:divBdr>
        <w:top w:val="none" w:sz="0" w:space="0" w:color="auto"/>
        <w:left w:val="none" w:sz="0" w:space="0" w:color="auto"/>
        <w:bottom w:val="none" w:sz="0" w:space="0" w:color="auto"/>
        <w:right w:val="none" w:sz="0" w:space="0" w:color="auto"/>
      </w:divBdr>
    </w:div>
    <w:div w:id="1803645355">
      <w:bodyDiv w:val="1"/>
      <w:marLeft w:val="0"/>
      <w:marRight w:val="0"/>
      <w:marTop w:val="0"/>
      <w:marBottom w:val="0"/>
      <w:divBdr>
        <w:top w:val="none" w:sz="0" w:space="0" w:color="auto"/>
        <w:left w:val="none" w:sz="0" w:space="0" w:color="auto"/>
        <w:bottom w:val="none" w:sz="0" w:space="0" w:color="auto"/>
        <w:right w:val="none" w:sz="0" w:space="0" w:color="auto"/>
      </w:divBdr>
    </w:div>
    <w:div w:id="1823233869">
      <w:bodyDiv w:val="1"/>
      <w:marLeft w:val="0"/>
      <w:marRight w:val="0"/>
      <w:marTop w:val="0"/>
      <w:marBottom w:val="0"/>
      <w:divBdr>
        <w:top w:val="none" w:sz="0" w:space="0" w:color="auto"/>
        <w:left w:val="none" w:sz="0" w:space="0" w:color="auto"/>
        <w:bottom w:val="none" w:sz="0" w:space="0" w:color="auto"/>
        <w:right w:val="none" w:sz="0" w:space="0" w:color="auto"/>
      </w:divBdr>
    </w:div>
    <w:div w:id="1827168314">
      <w:bodyDiv w:val="1"/>
      <w:marLeft w:val="0"/>
      <w:marRight w:val="0"/>
      <w:marTop w:val="0"/>
      <w:marBottom w:val="0"/>
      <w:divBdr>
        <w:top w:val="none" w:sz="0" w:space="0" w:color="auto"/>
        <w:left w:val="none" w:sz="0" w:space="0" w:color="auto"/>
        <w:bottom w:val="none" w:sz="0" w:space="0" w:color="auto"/>
        <w:right w:val="none" w:sz="0" w:space="0" w:color="auto"/>
      </w:divBdr>
    </w:div>
    <w:div w:id="1842772804">
      <w:bodyDiv w:val="1"/>
      <w:marLeft w:val="0"/>
      <w:marRight w:val="0"/>
      <w:marTop w:val="0"/>
      <w:marBottom w:val="0"/>
      <w:divBdr>
        <w:top w:val="none" w:sz="0" w:space="0" w:color="auto"/>
        <w:left w:val="none" w:sz="0" w:space="0" w:color="auto"/>
        <w:bottom w:val="none" w:sz="0" w:space="0" w:color="auto"/>
        <w:right w:val="none" w:sz="0" w:space="0" w:color="auto"/>
      </w:divBdr>
    </w:div>
    <w:div w:id="1857188345">
      <w:bodyDiv w:val="1"/>
      <w:marLeft w:val="0"/>
      <w:marRight w:val="0"/>
      <w:marTop w:val="0"/>
      <w:marBottom w:val="0"/>
      <w:divBdr>
        <w:top w:val="none" w:sz="0" w:space="0" w:color="auto"/>
        <w:left w:val="none" w:sz="0" w:space="0" w:color="auto"/>
        <w:bottom w:val="none" w:sz="0" w:space="0" w:color="auto"/>
        <w:right w:val="none" w:sz="0" w:space="0" w:color="auto"/>
      </w:divBdr>
    </w:div>
    <w:div w:id="194349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22</Pages>
  <Words>5182</Words>
  <Characters>29542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2025-03-26T10:20:00Z</dcterms:created>
  <dcterms:modified xsi:type="dcterms:W3CDTF">2025-03-26T10:20:00Z</dcterms:modified>
</cp:coreProperties>
</file>